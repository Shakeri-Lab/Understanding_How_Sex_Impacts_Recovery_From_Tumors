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F43C" w14:textId="77777777" w:rsidR="00BC0129" w:rsidRDefault="00BC0129" w:rsidP="00BC0129">
      <w:pPr>
        <w:spacing w:after="0" w:line="240" w:lineRule="auto"/>
      </w:pPr>
      <w:r>
        <w:rPr>
          <w:b/>
          <w:bCs/>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77777777" w:rsidR="00BC0129" w:rsidRPr="006E15C6" w:rsidRDefault="00BC0129" w:rsidP="00BC0129">
      <w:pPr>
        <w:spacing w:after="0" w:line="240" w:lineRule="auto"/>
        <w:rPr>
          <w:b/>
          <w:bCs/>
        </w:rPr>
      </w:pPr>
      <w:r w:rsidRPr="006E15C6">
        <w:rPr>
          <w:b/>
          <w:bCs/>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HistologyCode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7777777" w:rsidR="00BC0129" w:rsidRPr="00623A48" w:rsidRDefault="00BC0129" w:rsidP="00BC0129">
      <w:pPr>
        <w:spacing w:after="0" w:line="240" w:lineRule="auto"/>
        <w:rPr>
          <w:b/>
          <w:bCs/>
        </w:rPr>
      </w:pPr>
      <w:r w:rsidRPr="00623A48">
        <w:rPr>
          <w:b/>
          <w:bCs/>
        </w:rPr>
        <w:t>New variables to create</w:t>
      </w:r>
    </w:p>
    <w:p w14:paraId="3EA6E90E" w14:textId="77777777" w:rsidR="00BC0129" w:rsidRDefault="00BC0129" w:rsidP="00BC0129">
      <w:pPr>
        <w:pStyle w:val="ListParagraph"/>
        <w:numPr>
          <w:ilvl w:val="0"/>
          <w:numId w:val="16"/>
        </w:numPr>
        <w:spacing w:after="0" w:line="240" w:lineRule="auto"/>
      </w:pPr>
      <w:r>
        <w:rPr>
          <w:b/>
          <w:bCs/>
        </w:rPr>
        <w:t xml:space="preserve">MelanomaDiagnosisCount: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 xml:space="preserve">Create using the number of unique [AgeAtDiagnosis and PrimaryDiagnosisSite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r w:rsidRPr="009E3596">
        <w:rPr>
          <w:b/>
          <w:bCs/>
        </w:rPr>
        <w:t>SequencedTumorCount</w:t>
      </w:r>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r w:rsidRPr="009E3596">
        <w:t>DeidSpecimenID</w:t>
      </w:r>
      <w:r>
        <w:t xml:space="preserve"> and AvatarKey combinations] for each patient </w:t>
      </w:r>
    </w:p>
    <w:p w14:paraId="5D732B14" w14:textId="77777777" w:rsidR="00BC0129" w:rsidRDefault="00BC0129" w:rsidP="00BC0129">
      <w:pPr>
        <w:pStyle w:val="ListParagraph"/>
        <w:numPr>
          <w:ilvl w:val="1"/>
          <w:numId w:val="16"/>
        </w:numPr>
        <w:spacing w:after="0" w:line="240" w:lineRule="auto"/>
      </w:pPr>
      <w:r>
        <w:t>This approach may work best since a few patients have multiple sequenced tumors at the same age (or stage, etc),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r w:rsidRPr="00080F1C">
        <w:rPr>
          <w:b/>
          <w:bCs/>
          <w:color w:val="4472C4" w:themeColor="accent1"/>
        </w:rPr>
        <w:t>AssignedPrimarySite</w:t>
      </w:r>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r w:rsidRPr="00080F1C">
        <w:rPr>
          <w:b/>
          <w:bCs/>
          <w:color w:val="00B050"/>
        </w:rPr>
        <w:t>AssignedStage</w:t>
      </w:r>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r w:rsidRPr="00B174CE">
        <w:rPr>
          <w:b/>
          <w:bCs/>
          <w:color w:val="ED7D31" w:themeColor="accent2"/>
        </w:rPr>
        <w:t>AssignedGroup</w:t>
      </w:r>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0CA73BB1" w:rsidR="00BC0129" w:rsidRPr="00BC0129" w:rsidRDefault="00BC0129" w:rsidP="00BC0129">
      <w:pPr>
        <w:spacing w:after="0"/>
        <w:rPr>
          <w:b/>
          <w:bCs/>
        </w:rPr>
      </w:pPr>
      <w:r w:rsidRPr="00080F1C">
        <w:rPr>
          <w:b/>
          <w:bCs/>
          <w:color w:val="4472C4" w:themeColor="accent1"/>
        </w:rPr>
        <w:t>AssignedPrimarySite</w:t>
      </w:r>
      <w:r w:rsidR="00DB5A4E">
        <w:rPr>
          <w:b/>
          <w:bCs/>
          <w:color w:val="4472C4" w:themeColor="accent1"/>
        </w:rPr>
        <w:t xml:space="preserve"> </w:t>
      </w:r>
      <w:r w:rsidR="00DB5A4E" w:rsidRPr="00DB5A4E">
        <w:rPr>
          <w:b/>
          <w:bCs/>
          <w:color w:val="FF0000"/>
        </w:rPr>
        <w:t>(SAME</w:t>
      </w:r>
      <w:r w:rsidR="00DB5A4E">
        <w:rPr>
          <w:b/>
          <w:bCs/>
          <w:color w:val="FF0000"/>
        </w:rPr>
        <w:t xml:space="preserve"> DEFINTIONS</w:t>
      </w:r>
      <w:r w:rsidR="00DB5A4E" w:rsidRPr="00DB5A4E">
        <w:rPr>
          <w:b/>
          <w:bCs/>
          <w:color w:val="FF0000"/>
        </w:rPr>
        <w:t xml:space="preserve"> AS BEFORE) </w:t>
      </w:r>
    </w:p>
    <w:p w14:paraId="4F46DEC1" w14:textId="77777777" w:rsidR="00BC0129" w:rsidRDefault="00BC0129" w:rsidP="00BC0129">
      <w:pPr>
        <w:pStyle w:val="ListParagraph"/>
        <w:numPr>
          <w:ilvl w:val="1"/>
          <w:numId w:val="7"/>
        </w:numPr>
        <w:spacing w:after="0" w:line="240" w:lineRule="auto"/>
      </w:pPr>
      <w:r>
        <w:t xml:space="preserve">IF PrimaryDiagnosisSite contains </w:t>
      </w:r>
      <w:bookmarkStart w:id="0" w:name="_Hlk200566735"/>
      <w:r>
        <w:t xml:space="preserve">“skin” OR “ear” OR “eyelid” OR “vulva”, </w:t>
      </w:r>
      <w:bookmarkEnd w:id="0"/>
      <w:r>
        <w:t xml:space="preserve">THEN </w:t>
      </w:r>
      <w:r w:rsidRPr="00080F1C">
        <w:rPr>
          <w:b/>
          <w:bCs/>
          <w:color w:val="4472C4" w:themeColor="accent1"/>
        </w:rPr>
        <w:t>AssignedPrimarySite</w:t>
      </w:r>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PrimaryDiagnosisSite contains “choroid” OR “ciliary body” OR “conjunctiva”, then </w:t>
      </w:r>
      <w:r w:rsidRPr="00561856">
        <w:rPr>
          <w:b/>
          <w:bCs/>
          <w:color w:val="4472C4" w:themeColor="accent1"/>
        </w:rPr>
        <w:t>AssignedPrimarySite</w:t>
      </w:r>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PrimaryDiagnosisSite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r w:rsidRPr="00894193">
        <w:rPr>
          <w:b/>
          <w:bCs/>
          <w:color w:val="4472C4" w:themeColor="accent1"/>
        </w:rPr>
        <w:t>AssignedPrimarySite</w:t>
      </w:r>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PrimaryDiagnosisSite contains ‘unknown’, then </w:t>
      </w:r>
      <w:r w:rsidRPr="009D0907">
        <w:rPr>
          <w:b/>
          <w:bCs/>
          <w:color w:val="4472C4" w:themeColor="accent1"/>
        </w:rPr>
        <w:t>AssignedPrimarySite</w:t>
      </w:r>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6F6F6064" w:rsidR="00B174CE" w:rsidRPr="00B174CE" w:rsidRDefault="00B174CE" w:rsidP="00B174CE">
      <w:pPr>
        <w:spacing w:after="0"/>
        <w:rPr>
          <w:b/>
          <w:bCs/>
          <w:color w:val="ED7D31" w:themeColor="accent2"/>
        </w:rPr>
      </w:pPr>
      <w:r w:rsidRPr="00B174CE">
        <w:rPr>
          <w:b/>
          <w:bCs/>
          <w:color w:val="ED7D31" w:themeColor="accent2"/>
        </w:rPr>
        <w:t xml:space="preserve">AssignedGroup </w:t>
      </w:r>
      <w:r w:rsidR="00DB5A4E" w:rsidRPr="00DB5A4E">
        <w:rPr>
          <w:b/>
          <w:bCs/>
          <w:color w:val="FF0000"/>
        </w:rPr>
        <w:t xml:space="preserve">(SAME </w:t>
      </w:r>
      <w:r w:rsidR="00DB5A4E">
        <w:rPr>
          <w:b/>
          <w:bCs/>
          <w:color w:val="FF0000"/>
        </w:rPr>
        <w:t xml:space="preserve">DEFINTIONS </w:t>
      </w:r>
      <w:r w:rsidR="00DB5A4E" w:rsidRPr="00DB5A4E">
        <w:rPr>
          <w:b/>
          <w:bCs/>
          <w:color w:val="FF0000"/>
        </w:rPr>
        <w:t>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r>
        <w:rPr>
          <w:b/>
          <w:bCs/>
        </w:rPr>
        <w:t>MelanomaDiagnosisCount</w:t>
      </w:r>
      <w:r>
        <w:t xml:space="preserve"> = 1 AND </w:t>
      </w:r>
      <w:r w:rsidRPr="009E3596">
        <w:rPr>
          <w:b/>
          <w:bCs/>
        </w:rPr>
        <w:t>SequencedTumorCount</w:t>
      </w:r>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r>
        <w:rPr>
          <w:b/>
          <w:bCs/>
        </w:rPr>
        <w:t>MelanomaDiagnosisCount</w:t>
      </w:r>
      <w:r>
        <w:t xml:space="preserve"> = 1 AND </w:t>
      </w:r>
      <w:r w:rsidRPr="009E3596">
        <w:rPr>
          <w:b/>
          <w:bCs/>
        </w:rPr>
        <w:t>SequencedTumorCount</w:t>
      </w:r>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r>
        <w:rPr>
          <w:b/>
          <w:bCs/>
        </w:rPr>
        <w:t>MelanomaDiagnosisCount</w:t>
      </w:r>
      <w:r>
        <w:t xml:space="preserve"> &gt; 1 AND </w:t>
      </w:r>
      <w:r w:rsidRPr="009E3596">
        <w:rPr>
          <w:b/>
          <w:bCs/>
        </w:rPr>
        <w:t>SequencedTumorCount</w:t>
      </w:r>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r w:rsidRPr="00B174CE">
        <w:rPr>
          <w:b/>
          <w:bCs/>
        </w:rPr>
        <w:t>MelanomaDiagnosisCount</w:t>
      </w:r>
      <w:r>
        <w:t xml:space="preserve"> &gt; 1 AND </w:t>
      </w:r>
      <w:r w:rsidRPr="00B174CE">
        <w:rPr>
          <w:b/>
          <w:bCs/>
        </w:rPr>
        <w:t xml:space="preserve">SequencedTumorCount &gt; </w:t>
      </w:r>
      <w:r w:rsidRPr="009E3596">
        <w:t>1</w:t>
      </w:r>
      <w:r>
        <w:t xml:space="preserve"> </w:t>
      </w:r>
      <w:r>
        <w:sym w:font="Wingdings" w:char="F0E0"/>
      </w:r>
      <w:r>
        <w:t xml:space="preserve"> n=3 </w:t>
      </w:r>
      <w:r w:rsidR="00BC0129" w:rsidRPr="00B174CE">
        <w:rPr>
          <w:b/>
          <w:bCs/>
        </w:rPr>
        <w:br w:type="page"/>
      </w:r>
    </w:p>
    <w:p w14:paraId="2986CA88" w14:textId="77777777" w:rsidR="00DB5A4E" w:rsidRDefault="00DB5A4E" w:rsidP="00DB5A4E">
      <w:pPr>
        <w:spacing w:after="0"/>
        <w:rPr>
          <w:b/>
          <w:bCs/>
          <w:color w:val="ED7D31" w:themeColor="accent2"/>
        </w:rPr>
      </w:pPr>
      <w:r w:rsidRPr="00B174CE">
        <w:rPr>
          <w:b/>
          <w:bCs/>
          <w:color w:val="ED7D31" w:themeColor="accent2"/>
        </w:rPr>
        <w:lastRenderedPageBreak/>
        <w:t xml:space="preserve">AssignedGroup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63A4E83C" w:rsid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486E3511" w14:textId="168FE485" w:rsidR="000A210B" w:rsidRDefault="000A210B" w:rsidP="00C029E3">
      <w:pPr>
        <w:spacing w:after="0"/>
        <w:rPr>
          <w:color w:val="FF0000"/>
        </w:rPr>
      </w:pPr>
      <w:r>
        <w:rPr>
          <w:color w:val="FF0000"/>
        </w:rPr>
        <w:t xml:space="preserve">SpecimenSiteofCollection is the correct field </w:t>
      </w:r>
    </w:p>
    <w:p w14:paraId="293E86E1" w14:textId="78C6ECBF" w:rsidR="008C74B8" w:rsidRPr="00C029E3" w:rsidRDefault="008C74B8" w:rsidP="00C029E3">
      <w:pPr>
        <w:spacing w:after="0"/>
        <w:rPr>
          <w:color w:val="FF0000"/>
        </w:rPr>
      </w:pPr>
      <w:r>
        <w:rPr>
          <w:color w:val="FF0000"/>
        </w:rPr>
        <w:t xml:space="preserve">For the record: these two patients had the wrong SpecimenID in my file but the correct SpecimenID in by your code according to the rules below. Patient ID </w:t>
      </w:r>
      <w:r w:rsidRPr="008C74B8">
        <w:rPr>
          <w:color w:val="FF0000"/>
        </w:rPr>
        <w:t>317K6G9N41</w:t>
      </w:r>
      <w:r>
        <w:rPr>
          <w:color w:val="FF0000"/>
        </w:rPr>
        <w:t xml:space="preserve"> should have SpecimenID = </w:t>
      </w:r>
      <w:r w:rsidRPr="008C74B8">
        <w:rPr>
          <w:color w:val="FF0000"/>
        </w:rPr>
        <w:t>53LFUMZSW8ACOX5IPUZ45ICJ0</w:t>
      </w:r>
      <w:r>
        <w:rPr>
          <w:color w:val="FF0000"/>
        </w:rPr>
        <w:t xml:space="preserve">. Patient ID </w:t>
      </w:r>
      <w:r w:rsidRPr="008C74B8">
        <w:rPr>
          <w:color w:val="FF0000"/>
        </w:rPr>
        <w:t>U2CUPQJ4T1</w:t>
      </w:r>
      <w:r>
        <w:rPr>
          <w:color w:val="FF0000"/>
        </w:rPr>
        <w:t xml:space="preserve"> should have SpecimenID = </w:t>
      </w:r>
      <w:r w:rsidRPr="008C74B8">
        <w:rPr>
          <w:color w:val="FF0000"/>
        </w:rPr>
        <w:t>HIWF190182C5JJE3FHYR5BIXR</w:t>
      </w:r>
      <w:r>
        <w:rPr>
          <w:color w:val="FF0000"/>
        </w:rPr>
        <w:t xml:space="preserve">   </w:t>
      </w:r>
    </w:p>
    <w:p w14:paraId="227F100C" w14:textId="32ECDF5C" w:rsidR="00C029E3" w:rsidRDefault="00C029E3" w:rsidP="00C029E3">
      <w:pPr>
        <w:pStyle w:val="ListParagraph"/>
        <w:numPr>
          <w:ilvl w:val="0"/>
          <w:numId w:val="7"/>
        </w:numPr>
        <w:spacing w:after="0" w:line="240" w:lineRule="auto"/>
      </w:pPr>
      <w:r>
        <w:t>If RNAseq is available for just one tumor, select the tumor with RNAseq data (even if no WES)</w:t>
      </w:r>
    </w:p>
    <w:p w14:paraId="44419EB1" w14:textId="20A9041D" w:rsidR="00C029E3" w:rsidRPr="00431BD6" w:rsidRDefault="00C029E3" w:rsidP="00C029E3">
      <w:pPr>
        <w:pStyle w:val="ListParagraph"/>
        <w:numPr>
          <w:ilvl w:val="0"/>
          <w:numId w:val="7"/>
        </w:numPr>
        <w:spacing w:after="0" w:line="240" w:lineRule="auto"/>
      </w:pPr>
      <w:r w:rsidRPr="00431BD6">
        <w:t>If RNAseq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If the patient has a tumor with SpecimenSiteofCollection that contains “skin” AND does not also have a tumor with SpecimenSiteofCollection that contains either “lymph node” or “soft tissue”, then select the tumor with SpecimenSiteofCollection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then use the one with earliest Age At Specimen Collection</w:t>
      </w:r>
    </w:p>
    <w:p w14:paraId="33AD5B38" w14:textId="0B6320C4" w:rsidR="00C029E3" w:rsidRDefault="00C029E3" w:rsidP="00C029E3">
      <w:pPr>
        <w:pStyle w:val="ListParagraph"/>
        <w:numPr>
          <w:ilvl w:val="1"/>
          <w:numId w:val="7"/>
        </w:numPr>
        <w:spacing w:after="0" w:line="240" w:lineRule="auto"/>
      </w:pPr>
      <w:r>
        <w:t>If none of the patient’s tumors have SpecimenSiteofCollection that contains “skin” or “soft tissue”, then select the tumor with SpecimenSiteofCollection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a SpecimenSiteofCollection that contains [“skin” OR “soft tissue”] AND a tumor with a SpecimenSiteofCollection that contains “lymph node”, then select the one with earliest Age At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 xml:space="preserve">If none of the specimens have Primary/Met field = “Primary”, then use the lymph node specimen. </w:t>
      </w:r>
    </w:p>
    <w:p w14:paraId="64772CD2" w14:textId="526822DB" w:rsidR="00C029E3" w:rsidRDefault="00C029E3" w:rsidP="00C029E3">
      <w:pPr>
        <w:pStyle w:val="ListParagraph"/>
        <w:numPr>
          <w:ilvl w:val="1"/>
          <w:numId w:val="7"/>
        </w:numPr>
        <w:spacing w:after="0" w:line="240" w:lineRule="auto"/>
      </w:pPr>
      <w:r>
        <w:t>If the patient does NOT have any tumor with a SpecimenSiteofCollection that contains [“skin” OR “soft tissue” or “lymph node”], then select the tumor with the earliest Age At Specimen Collection</w:t>
      </w:r>
    </w:p>
    <w:p w14:paraId="0A0182BB" w14:textId="77777777" w:rsidR="00C029E3" w:rsidRDefault="00C029E3" w:rsidP="00C029E3">
      <w:pPr>
        <w:spacing w:after="0"/>
        <w:rPr>
          <w:b/>
          <w:bCs/>
        </w:rPr>
      </w:pPr>
    </w:p>
    <w:p w14:paraId="27E0F02A" w14:textId="0CA7FE4C" w:rsidR="008A2E75" w:rsidRDefault="008A2E75" w:rsidP="008A2E75">
      <w:pPr>
        <w:spacing w:after="0"/>
      </w:pPr>
      <w:r>
        <w:rPr>
          <w:b/>
          <w:bCs/>
        </w:rPr>
        <w:t xml:space="preserve">Group C = </w:t>
      </w:r>
      <w:r w:rsidR="00DC1A0C">
        <w:rPr>
          <w:b/>
          <w:bCs/>
        </w:rPr>
        <w:t xml:space="preserve">&gt; </w:t>
      </w:r>
      <w:r>
        <w:t xml:space="preserve">1 melanoma diagnosis and 1 tumor sequenced </w:t>
      </w:r>
      <w:r>
        <w:sym w:font="Wingdings" w:char="F0E0"/>
      </w:r>
      <w:r>
        <w:t xml:space="preserve"> n=</w:t>
      </w:r>
      <w:r w:rsidR="00DC1A0C">
        <w:t>30</w:t>
      </w:r>
    </w:p>
    <w:p w14:paraId="23D36A80" w14:textId="5EB929B5" w:rsidR="00CC4729"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0081F1B4" w14:textId="1B3C5F86" w:rsidR="006D69F9" w:rsidRPr="00A61BDD" w:rsidRDefault="006D69F9" w:rsidP="008A2E75">
      <w:pPr>
        <w:spacing w:after="0"/>
        <w:rPr>
          <w:color w:val="FF0000"/>
        </w:rPr>
      </w:pPr>
      <w:r>
        <w:rPr>
          <w:color w:val="FF0000"/>
        </w:rPr>
        <w:t xml:space="preserve">SpecimenSiteofCollection is the correct field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46889282" w:rsidR="00DE5EB7" w:rsidRDefault="00DE5EB7" w:rsidP="00DE5EB7">
      <w:pPr>
        <w:pStyle w:val="ListParagraph"/>
        <w:numPr>
          <w:ilvl w:val="1"/>
          <w:numId w:val="7"/>
        </w:numPr>
      </w:pPr>
      <w:r>
        <w:t xml:space="preserve">IF AgeAtSpecimenCollection is </w:t>
      </w:r>
      <w:ins w:id="1" w:author="Ninmer, Emily K  *HS" w:date="2025-06-27T11:52:00Z">
        <w:r w:rsidR="002217E1">
          <w:t>(</w:t>
        </w:r>
      </w:ins>
      <w:r>
        <w:t xml:space="preserve">WITHIN 90 days AFTER the AgeAtDiagnosis </w:t>
      </w:r>
      <w:ins w:id="2" w:author="Ninmer, Emily K  *HS" w:date="2025-06-27T11:52:00Z">
        <w:r w:rsidR="002217E1">
          <w:t xml:space="preserve">OR WITHIN </w:t>
        </w:r>
      </w:ins>
      <w:ins w:id="3" w:author="Ninmer, Emily K  *HS" w:date="2025-06-27T12:12:00Z">
        <w:r w:rsidR="0073680B">
          <w:t>1</w:t>
        </w:r>
      </w:ins>
      <w:ins w:id="4" w:author="Ninmer, Emily K  *HS" w:date="2025-06-27T11:52:00Z">
        <w:r w:rsidR="002217E1">
          <w:t xml:space="preserve"> day P</w:t>
        </w:r>
      </w:ins>
      <w:ins w:id="5" w:author="Ninmer, Emily K  *HS" w:date="2025-06-27T11:53:00Z">
        <w:r w:rsidR="002217E1">
          <w:t xml:space="preserve">RIOR to AgeAtDiagnosis) </w:t>
        </w:r>
      </w:ins>
      <w:r>
        <w:t xml:space="preserve">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32056490" w:rsidR="00DE5EB7" w:rsidRDefault="00DE5EB7" w:rsidP="00DE5EB7">
      <w:pPr>
        <w:pStyle w:val="ListParagraph"/>
        <w:numPr>
          <w:ilvl w:val="1"/>
          <w:numId w:val="7"/>
        </w:numPr>
      </w:pPr>
      <w:r>
        <w:t xml:space="preserve">IF AgeAtSpecimenCollection is </w:t>
      </w:r>
      <w:ins w:id="6" w:author="Ninmer, Emily K  *HS" w:date="2025-06-27T11:53:00Z">
        <w:r w:rsidR="002217E1">
          <w:t>(</w:t>
        </w:r>
      </w:ins>
      <w:r>
        <w:t xml:space="preserve">WITHIN 90 days AFTER the AgeAtDiagnosis </w:t>
      </w:r>
      <w:ins w:id="7" w:author="Ninmer, Emily K  *HS" w:date="2025-06-27T11:53:00Z">
        <w:r w:rsidR="002217E1">
          <w:t xml:space="preserve">OR WITHIN </w:t>
        </w:r>
      </w:ins>
      <w:ins w:id="8" w:author="Ninmer, Emily K  *HS" w:date="2025-06-27T12:12:00Z">
        <w:r w:rsidR="0073680B">
          <w:t>1</w:t>
        </w:r>
      </w:ins>
      <w:ins w:id="9" w:author="Ninmer, Emily K  *HS" w:date="2025-06-27T11:53:00Z">
        <w:r w:rsidR="002217E1">
          <w:t xml:space="preserve"> day PRIOR to AgeAtDiagnosis) </w:t>
        </w:r>
      </w:ins>
      <w:r>
        <w:t xml:space="preserve">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r w:rsidR="00CC4729" w:rsidRPr="00CC4729">
        <w:rPr>
          <w:color w:val="FF0000"/>
        </w:rPr>
        <w:t>AgeAtDiagnosis is unknown for at least one of the diagnoses</w:t>
      </w:r>
      <w:r>
        <w:t xml:space="preserve">, but the </w:t>
      </w:r>
      <w:r w:rsidRPr="00E23636">
        <w:t xml:space="preserve">PrimaryDiagnosisSite </w:t>
      </w:r>
      <w:r w:rsidR="00E23636" w:rsidRPr="00E23636">
        <w:t>(</w:t>
      </w:r>
      <w:r w:rsidR="00E23636">
        <w:rPr>
          <w:color w:val="FF0000"/>
        </w:rPr>
        <w:t>from</w:t>
      </w:r>
      <w:r w:rsidR="00E23636" w:rsidRPr="00E23636">
        <w:rPr>
          <w:color w:val="FF0000"/>
        </w:rPr>
        <w:t xml:space="preserve"> the Diagnosis file</w:t>
      </w:r>
      <w:r w:rsidR="00E23636" w:rsidRPr="00E23636">
        <w:t>)</w:t>
      </w:r>
      <w:r w:rsidR="00E23636">
        <w:t xml:space="preserve"> </w:t>
      </w:r>
      <w:r>
        <w:t xml:space="preserve">is NOT the same for all diagnoses, then use the diagnosis that has a PrimaryDiagnosisSite = </w:t>
      </w:r>
      <w:r w:rsidRPr="00CC4729">
        <w:rPr>
          <w:color w:val="FF0000"/>
        </w:rPr>
        <w:t>SpecimenSiteOf</w:t>
      </w:r>
      <w:r w:rsidR="00CC4729" w:rsidRPr="00CC4729">
        <w:rPr>
          <w:color w:val="FF0000"/>
        </w:rPr>
        <w:t>Origin</w:t>
      </w:r>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field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lastRenderedPageBreak/>
        <w:t xml:space="preserve">IF </w:t>
      </w:r>
      <w:r w:rsidR="006338D3" w:rsidRPr="0079599F">
        <w:rPr>
          <w:color w:val="FF0000"/>
        </w:rPr>
        <w:t>SpecimenSiteOfCollection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PathGroupStage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 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SpecimenSiteOfCollection does not contain “lymph node” </w:t>
      </w:r>
      <w:r w:rsidR="006338D3">
        <w:rPr>
          <w:color w:val="FF0000"/>
        </w:rPr>
        <w:t xml:space="preserve">AND </w:t>
      </w:r>
      <w:r w:rsidR="006338D3" w:rsidRPr="006338D3">
        <w:rPr>
          <w:color w:val="FF0000"/>
          <w:u w:val="single"/>
        </w:rPr>
        <w:t xml:space="preserve">NONE of the diagnoses </w:t>
      </w:r>
      <w:r w:rsidR="00F95343" w:rsidRPr="00EB2816">
        <w:rPr>
          <w:color w:val="FF0000"/>
        </w:rPr>
        <w:t>have</w:t>
      </w:r>
      <w:r w:rsidR="006338D3" w:rsidRPr="006338D3">
        <w:rPr>
          <w:color w:val="FF0000"/>
        </w:rPr>
        <w:t xml:space="preserve"> </w:t>
      </w:r>
      <w:r w:rsidR="006338D3">
        <w:rPr>
          <w:color w:val="FF0000"/>
        </w:rPr>
        <w:t>{</w:t>
      </w:r>
      <w:r w:rsidR="006338D3" w:rsidRPr="006338D3">
        <w:rPr>
          <w:color w:val="FF0000"/>
        </w:rPr>
        <w:t xml:space="preserve">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6338D3" w:rsidRPr="006338D3">
        <w:rPr>
          <w:color w:val="FF0000"/>
        </w:rPr>
        <w:t xml:space="preserve"> “IV” AND PathGroupStage is [“Unknown/Not Reported” OR “No TNM applicable for this site/histology combination” OR “Unknown/Not Applicable”]]</w:t>
      </w:r>
      <w:r w:rsidR="006338D3">
        <w:rPr>
          <w:color w:val="FF0000"/>
        </w:rPr>
        <w:t>}, then use the diagnosis with the earliest AgeAtDiagnosis</w:t>
      </w:r>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5126FE14" w:rsidR="00EB2816" w:rsidRPr="00EB2816" w:rsidRDefault="00EB2816" w:rsidP="00EB2816">
      <w:pPr>
        <w:pStyle w:val="ListParagraph"/>
        <w:numPr>
          <w:ilvl w:val="1"/>
          <w:numId w:val="7"/>
        </w:numPr>
        <w:rPr>
          <w:color w:val="FF0000"/>
        </w:rPr>
      </w:pPr>
      <w:r w:rsidRPr="00EB2816">
        <w:rPr>
          <w:color w:val="FF0000"/>
        </w:rPr>
        <w:t xml:space="preserve">IF SpecimenSiteOfCollection contains “lymph node” AND AgeAtSpecimenCollection is </w:t>
      </w:r>
      <w:ins w:id="10" w:author="Ninmer, Emily K  *HS" w:date="2025-06-27T11:54:00Z">
        <w:r w:rsidR="002217E1">
          <w:rPr>
            <w:color w:val="FF0000"/>
          </w:rPr>
          <w:t xml:space="preserve">either </w:t>
        </w:r>
      </w:ins>
      <w:r w:rsidRPr="00EB2816">
        <w:rPr>
          <w:color w:val="FF0000"/>
        </w:rPr>
        <w:t xml:space="preserve">WITHIN 90 days AFTER the AgeAtDiagnosis </w:t>
      </w:r>
      <w:ins w:id="11" w:author="Ninmer, Emily K  *HS" w:date="2025-06-27T11:54:00Z">
        <w:r w:rsidR="002217E1">
          <w:rPr>
            <w:color w:val="FF0000"/>
          </w:rPr>
          <w:t xml:space="preserve">OR WITHIN </w:t>
        </w:r>
      </w:ins>
      <w:ins w:id="12" w:author="Ninmer, Emily K  *HS" w:date="2025-06-27T12:12:00Z">
        <w:r w:rsidR="0073680B">
          <w:rPr>
            <w:color w:val="FF0000"/>
          </w:rPr>
          <w:t>1</w:t>
        </w:r>
      </w:ins>
      <w:ins w:id="13" w:author="Ninmer, Emily K  *HS" w:date="2025-06-27T11:54:00Z">
        <w:r w:rsidR="002217E1">
          <w:rPr>
            <w:color w:val="FF0000"/>
          </w:rPr>
          <w:t xml:space="preserve"> day PRIOR to the AgeAtDiagnosis </w:t>
        </w:r>
      </w:ins>
      <w:r w:rsidRPr="00EB2816">
        <w:rPr>
          <w:color w:val="FF0000"/>
        </w:rPr>
        <w:t xml:space="preserve">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 ILKRH6I83A, RAB7UH51TS</w:t>
      </w:r>
    </w:p>
    <w:p w14:paraId="5065F807" w14:textId="78A7D90C" w:rsidR="00EB2816" w:rsidRDefault="00EB2816" w:rsidP="00EB2816">
      <w:pPr>
        <w:pStyle w:val="ListParagraph"/>
        <w:numPr>
          <w:ilvl w:val="1"/>
          <w:numId w:val="7"/>
        </w:numPr>
      </w:pPr>
      <w:r>
        <w:t xml:space="preserve">IF SpecimenSiteOfCollection contains “lymph node” AND AgeAtSpecimenCollection is </w:t>
      </w:r>
      <w:ins w:id="14" w:author="Ninmer, Emily K  *HS" w:date="2025-06-27T11:58:00Z">
        <w:r w:rsidR="002217E1">
          <w:t xml:space="preserve">either </w:t>
        </w:r>
      </w:ins>
      <w:r>
        <w:t>WITHIN 90 days AFTER the AgeAtDiagnosis</w:t>
      </w:r>
      <w:ins w:id="15" w:author="Ninmer, Emily K  *HS" w:date="2025-06-27T11:58:00Z">
        <w:r w:rsidR="002217E1">
          <w:t xml:space="preserve"> OR WITHIN </w:t>
        </w:r>
      </w:ins>
      <w:ins w:id="16" w:author="Ninmer, Emily K  *HS" w:date="2025-06-27T12:12:00Z">
        <w:r w:rsidR="0073680B">
          <w:t>1</w:t>
        </w:r>
      </w:ins>
      <w:ins w:id="17" w:author="Ninmer, Emily K  *HS" w:date="2025-06-27T11:58:00Z">
        <w:r w:rsidR="002217E1">
          <w:t xml:space="preserve"> day PRIOR to the AgeAtDiagnosis</w:t>
        </w:r>
      </w:ins>
      <w:r>
        <w:t xml:space="preserve"> for </w:t>
      </w:r>
      <w:r w:rsidRPr="00EB2816">
        <w:rPr>
          <w:color w:val="FF0000"/>
          <w:u w:val="single"/>
        </w:rPr>
        <w:t>more than one</w:t>
      </w:r>
      <w:r w:rsidRPr="00EB2816">
        <w:rPr>
          <w:color w:val="FF0000"/>
        </w:rPr>
        <w:t xml:space="preserve"> diagnosis </w:t>
      </w:r>
      <w:r>
        <w:t xml:space="preserve">AND only one diagnosis has PathNStage that does NOT </w:t>
      </w:r>
      <w:r w:rsidRPr="00EB2816">
        <w:rPr>
          <w:rFonts w:cstheme="minorHAnsi"/>
        </w:rPr>
        <w:t>contain</w:t>
      </w:r>
      <w:r>
        <w:t xml:space="preserve"> [“N0”, “Nx” OR “</w:t>
      </w:r>
      <w:r w:rsidRPr="005A7C0F">
        <w:t>Unknown/Not Applicable</w:t>
      </w:r>
      <w:r>
        <w:t>” OR “</w:t>
      </w:r>
      <w:r w:rsidRPr="005A7C0F">
        <w:t>No TNM applicable for this site/histology combination</w:t>
      </w:r>
      <w:r>
        <w:t>”</w:t>
      </w:r>
      <w:ins w:id="18" w:author="Ninmer, Emily K  *HS" w:date="2025-06-27T12:23:00Z">
        <w:r w:rsidR="001C6D02">
          <w:t xml:space="preserve"> OR “Unknown/Not Reported”</w:t>
        </w:r>
      </w:ins>
      <w:r>
        <w:t xml:space="preserve">], then use that diagnosis (the one with known positive nodes on PathNStage). </w:t>
      </w:r>
    </w:p>
    <w:p w14:paraId="78AACCF9" w14:textId="02CC1674" w:rsidR="00F95343" w:rsidRPr="00EB2816" w:rsidRDefault="00EB2816" w:rsidP="00EB2816">
      <w:pPr>
        <w:pStyle w:val="ListParagraph"/>
        <w:numPr>
          <w:ilvl w:val="2"/>
          <w:numId w:val="7"/>
        </w:numPr>
      </w:pPr>
      <w:r w:rsidRPr="00EB2816">
        <w:t>39TYSJBNKK, 5BS8L7PCCE, 6RX3G5GV02</w:t>
      </w:r>
    </w:p>
    <w:p w14:paraId="6EFF53CA" w14:textId="7FB0142A" w:rsidR="00F95343" w:rsidRDefault="00DA2C52" w:rsidP="00DE5EB7">
      <w:pPr>
        <w:pStyle w:val="ListParagraph"/>
        <w:numPr>
          <w:ilvl w:val="1"/>
          <w:numId w:val="7"/>
        </w:numPr>
      </w:pPr>
      <w:r w:rsidRPr="00F73139">
        <w:t xml:space="preserve">IF SpecimenSiteOfCollection contains “lymph node” AND </w:t>
      </w:r>
      <w:ins w:id="19" w:author="Ninmer, Emily K  *HS" w:date="2025-06-27T12:08:00Z">
        <w:r w:rsidR="0073680B">
          <w:t xml:space="preserve">does NOT </w:t>
        </w:r>
      </w:ins>
      <w:ins w:id="20" w:author="Ninmer, Emily K  *HS" w:date="2025-06-27T12:09:00Z">
        <w:r w:rsidR="0073680B">
          <w:t xml:space="preserve">have </w:t>
        </w:r>
      </w:ins>
      <w:ins w:id="21" w:author="Ninmer, Emily K  *HS" w:date="2025-06-27T12:10:00Z">
        <w:r w:rsidR="0073680B">
          <w:t xml:space="preserve">any diagnoses with </w:t>
        </w:r>
      </w:ins>
      <w:ins w:id="22" w:author="Ninmer, Emily K  *HS" w:date="2025-06-27T12:09:00Z">
        <w:r w:rsidR="0073680B">
          <w:t xml:space="preserve">either (AgeAtSpecimenCollection WITHIN 90 days AFTER the AgeAtDiagnosis OR WITHIN </w:t>
        </w:r>
      </w:ins>
      <w:ins w:id="23" w:author="Ninmer, Emily K  *HS" w:date="2025-06-27T12:12:00Z">
        <w:r w:rsidR="0073680B">
          <w:t>1</w:t>
        </w:r>
      </w:ins>
      <w:ins w:id="24" w:author="Ninmer, Emily K  *HS" w:date="2025-06-27T12:09:00Z">
        <w:r w:rsidR="0073680B">
          <w:t xml:space="preserve"> day PRIOR to the AgeAtDiagnosis</w:t>
        </w:r>
      </w:ins>
      <w:ins w:id="25" w:author="Ninmer, Emily K  *HS" w:date="2025-06-27T12:08:00Z">
        <w:r w:rsidR="0073680B">
          <w:t xml:space="preserve">) </w:t>
        </w:r>
      </w:ins>
      <w:del w:id="26" w:author="Ninmer, Emily K  *HS" w:date="2025-06-27T12:09:00Z">
        <w:r w:rsidRPr="00F73139" w:rsidDel="0073680B">
          <w:delText xml:space="preserve">AgeAtSpecimenCollection is GREATER THAN 90 days AFTER the AgeAtDiagnosis </w:delText>
        </w:r>
        <w:r w:rsidRPr="00F73139" w:rsidDel="0073680B">
          <w:rPr>
            <w:color w:val="FF0000"/>
          </w:rPr>
          <w:delText xml:space="preserve">for </w:delText>
        </w:r>
        <w:r w:rsidRPr="00F73139" w:rsidDel="0073680B">
          <w:rPr>
            <w:color w:val="FF0000"/>
            <w:u w:val="single"/>
          </w:rPr>
          <w:delText>all</w:delText>
        </w:r>
        <w:r w:rsidRPr="00F73139" w:rsidDel="0073680B">
          <w:rPr>
            <w:color w:val="FF0000"/>
          </w:rPr>
          <w:delText xml:space="preserve"> of the diagnoses </w:delText>
        </w:r>
      </w:del>
      <w:r>
        <w:t>AND the PrimaryDiagnosisSite (</w:t>
      </w:r>
      <w:r w:rsidRPr="00DA2C52">
        <w:rPr>
          <w:color w:val="FF0000"/>
        </w:rPr>
        <w:t>from Diagnosis file) =</w:t>
      </w:r>
      <w:r>
        <w:rPr>
          <w:color w:val="FF0000"/>
        </w:rPr>
        <w:t xml:space="preserve"> </w:t>
      </w:r>
      <w:r w:rsidRPr="00DA2C52">
        <w:rPr>
          <w:color w:val="FF0000"/>
        </w:rPr>
        <w:t xml:space="preserve">SpecimenSiteofOrigin </w:t>
      </w:r>
      <w:r>
        <w:t>for only one of the diagnosis, then use the diagnosis associated with that PrimaryDiagnosisSite</w:t>
      </w:r>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63E097CB" w:rsidR="00F73139" w:rsidRPr="00F73139" w:rsidRDefault="00F73139" w:rsidP="00F73139">
      <w:pPr>
        <w:pStyle w:val="ListParagraph"/>
        <w:numPr>
          <w:ilvl w:val="1"/>
          <w:numId w:val="7"/>
        </w:numPr>
        <w:rPr>
          <w:color w:val="FF0000"/>
        </w:rPr>
      </w:pPr>
      <w:r w:rsidRPr="00F73139">
        <w:rPr>
          <w:color w:val="FF0000"/>
        </w:rPr>
        <w:t xml:space="preserve">IF SpecimenSiteOfCollection contains “lymph node” AND </w:t>
      </w:r>
      <w:ins w:id="27" w:author="Ninmer, Emily K  *HS" w:date="2025-06-27T12:10:00Z">
        <w:r w:rsidR="0073680B">
          <w:t>does NOT have</w:t>
        </w:r>
        <w:r w:rsidR="0073680B">
          <w:t xml:space="preserve"> any diagnoses with</w:t>
        </w:r>
        <w:r w:rsidR="0073680B">
          <w:t xml:space="preserve"> either (AgeAtSpecimenCollection WITHIN 90 days AFTER the AgeAtDiagnosis OR WITHIN </w:t>
        </w:r>
      </w:ins>
      <w:ins w:id="28" w:author="Ninmer, Emily K  *HS" w:date="2025-06-27T12:12:00Z">
        <w:r w:rsidR="0073680B">
          <w:t>1</w:t>
        </w:r>
      </w:ins>
      <w:ins w:id="29" w:author="Ninmer, Emily K  *HS" w:date="2025-06-27T12:10:00Z">
        <w:r w:rsidR="0073680B">
          <w:t xml:space="preserve"> day PRIOR to the AgeAtDiagnosis)</w:t>
        </w:r>
        <w:r w:rsidR="0073680B">
          <w:t xml:space="preserve"> </w:t>
        </w:r>
      </w:ins>
      <w:del w:id="30" w:author="Ninmer, Emily K  *HS" w:date="2025-06-27T12:10:00Z">
        <w:r w:rsidRPr="00F73139" w:rsidDel="0073680B">
          <w:rPr>
            <w:color w:val="FF0000"/>
          </w:rPr>
          <w:delText xml:space="preserve">AgeAtSpecimenCollection is GREATER THAN 90 days AFTER the AgeAtDiagnosis for </w:delText>
        </w:r>
        <w:r w:rsidRPr="00F73139" w:rsidDel="0073680B">
          <w:rPr>
            <w:color w:val="FF0000"/>
            <w:u w:val="single"/>
          </w:rPr>
          <w:delText>all</w:delText>
        </w:r>
        <w:r w:rsidRPr="00F73139" w:rsidDel="0073680B">
          <w:rPr>
            <w:color w:val="FF0000"/>
          </w:rPr>
          <w:delText xml:space="preserve"> of the diagnoses </w:delText>
        </w:r>
      </w:del>
      <w:r w:rsidRPr="00F73139">
        <w:rPr>
          <w:color w:val="FF0000"/>
        </w:rPr>
        <w:t xml:space="preserve">AND the PrimaryDiagnosisSite (from Diagnosis file) DOES NOT EQUAL SpecimenSiteofOrigin for any diagnosis, then use the diagnosies with earliest age of AgeAtDiagnosis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33DA2A07" w:rsidR="00F73139" w:rsidRDefault="00F73139" w:rsidP="00F73139">
      <w:pPr>
        <w:pStyle w:val="ListParagraph"/>
        <w:numPr>
          <w:ilvl w:val="0"/>
          <w:numId w:val="7"/>
        </w:numPr>
        <w:spacing w:after="0" w:line="240" w:lineRule="auto"/>
      </w:pPr>
      <w:r w:rsidRPr="003B4647">
        <w:rPr>
          <w:b/>
          <w:bCs/>
        </w:rPr>
        <w:t>Group D</w:t>
      </w:r>
      <w:r w:rsidRPr="003B4647">
        <w:t>: &gt;1 melanoma diagnosis and &gt;1 tumor sequenced</w:t>
      </w:r>
      <w:r>
        <w:t xml:space="preserve"> </w:t>
      </w:r>
      <w:r>
        <w:sym w:font="Wingdings" w:char="F0E0"/>
      </w:r>
      <w:r>
        <w:t xml:space="preserve"> n=3</w:t>
      </w:r>
    </w:p>
    <w:p w14:paraId="538B1D5E" w14:textId="7629550B" w:rsidR="00820CD1" w:rsidRDefault="00820CD1" w:rsidP="00820CD1">
      <w:pPr>
        <w:spacing w:after="0" w:line="240" w:lineRule="auto"/>
        <w:rPr>
          <w:color w:val="FF0000"/>
        </w:rPr>
      </w:pPr>
      <w:r w:rsidRPr="00A61BDD">
        <w:rPr>
          <w:color w:val="FF0000"/>
        </w:rPr>
        <w:t>CHANGE FROM PRIOR</w:t>
      </w:r>
      <w:r>
        <w:rPr>
          <w:color w:val="FF0000"/>
        </w:rPr>
        <w:t xml:space="preserve">: Rules below instead of using rules from Group B and C, to ensure correct tumors and diagnosis pairs are selected. </w:t>
      </w:r>
    </w:p>
    <w:p w14:paraId="2AB07E22" w14:textId="00916FFD" w:rsidR="006D69F9" w:rsidRPr="003B4647" w:rsidRDefault="006D69F9" w:rsidP="00820CD1">
      <w:pPr>
        <w:spacing w:after="0" w:line="240" w:lineRule="auto"/>
      </w:pPr>
      <w:r>
        <w:rPr>
          <w:color w:val="FF0000"/>
        </w:rPr>
        <w:t xml:space="preserve">SpecimenSiteofCollection is the correct field </w:t>
      </w:r>
    </w:p>
    <w:p w14:paraId="4DAC93E4" w14:textId="3319D27D" w:rsidR="00F73139" w:rsidRPr="004C58B7" w:rsidRDefault="00820CD1" w:rsidP="00F73139">
      <w:pPr>
        <w:pStyle w:val="ListParagraph"/>
        <w:numPr>
          <w:ilvl w:val="1"/>
          <w:numId w:val="7"/>
        </w:numPr>
        <w:spacing w:after="0" w:line="240" w:lineRule="auto"/>
        <w:rPr>
          <w:color w:val="FF0000"/>
        </w:rPr>
      </w:pPr>
      <w:r w:rsidRPr="004C58B7">
        <w:rPr>
          <w:color w:val="FF0000"/>
        </w:rPr>
        <w:t xml:space="preserve">First select tumor: </w:t>
      </w:r>
    </w:p>
    <w:p w14:paraId="4B83ECBF" w14:textId="77777777"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just one tumor with RNAseq data, then select that tumor. </w:t>
      </w:r>
    </w:p>
    <w:p w14:paraId="050DF1EE" w14:textId="68F39439" w:rsidR="00F73139" w:rsidRPr="004C58B7" w:rsidRDefault="00D848EF" w:rsidP="00820CD1">
      <w:pPr>
        <w:pStyle w:val="ListParagraph"/>
        <w:numPr>
          <w:ilvl w:val="3"/>
          <w:numId w:val="7"/>
        </w:numPr>
        <w:spacing w:after="0" w:line="240" w:lineRule="auto"/>
      </w:pPr>
      <w:r w:rsidRPr="004C58B7">
        <w:t>59OP5X1AZL, FUAZTE7LVQ</w:t>
      </w:r>
    </w:p>
    <w:p w14:paraId="6A92CE4C" w14:textId="242E254B" w:rsidR="00820CD1" w:rsidRPr="004C58B7" w:rsidRDefault="00820CD1" w:rsidP="00F73139">
      <w:pPr>
        <w:pStyle w:val="ListParagraph"/>
        <w:numPr>
          <w:ilvl w:val="2"/>
          <w:numId w:val="7"/>
        </w:numPr>
        <w:spacing w:after="0" w:line="240" w:lineRule="auto"/>
        <w:rPr>
          <w:color w:val="FF0000"/>
        </w:rPr>
      </w:pPr>
      <w:r w:rsidRPr="004C58B7">
        <w:rPr>
          <w:color w:val="FF0000"/>
        </w:rPr>
        <w:lastRenderedPageBreak/>
        <w:t>If &gt; 1 tumor with RNAseq data, then select tumor with earliest Age At Specimen Collection</w:t>
      </w:r>
    </w:p>
    <w:p w14:paraId="06FD50AC" w14:textId="1D013026" w:rsidR="00D848EF" w:rsidRPr="004C58B7" w:rsidRDefault="00D848EF" w:rsidP="00820CD1">
      <w:pPr>
        <w:pStyle w:val="ListParagraph"/>
        <w:numPr>
          <w:ilvl w:val="3"/>
          <w:numId w:val="7"/>
        </w:numPr>
        <w:spacing w:after="0" w:line="240" w:lineRule="auto"/>
      </w:pPr>
      <w:r w:rsidRPr="004C58B7">
        <w:t>7HOWLJKDEM</w:t>
      </w:r>
    </w:p>
    <w:p w14:paraId="4AD6A58B" w14:textId="63B4512B" w:rsidR="00820CD1" w:rsidRPr="004C58B7" w:rsidRDefault="00CB4385" w:rsidP="00F73139">
      <w:pPr>
        <w:pStyle w:val="ListParagraph"/>
        <w:numPr>
          <w:ilvl w:val="1"/>
          <w:numId w:val="7"/>
        </w:numPr>
        <w:spacing w:after="0" w:line="240" w:lineRule="auto"/>
        <w:rPr>
          <w:color w:val="FF0000"/>
        </w:rPr>
      </w:pPr>
      <w:r w:rsidRPr="004C58B7">
        <w:rPr>
          <w:color w:val="FF0000"/>
        </w:rPr>
        <w:t>Then select diagnosis:</w:t>
      </w:r>
    </w:p>
    <w:p w14:paraId="0306F8E1" w14:textId="3BA7A7AF" w:rsidR="00F73139" w:rsidRPr="004C58B7" w:rsidRDefault="00820CD1" w:rsidP="00820CD1">
      <w:pPr>
        <w:pStyle w:val="ListParagraph"/>
        <w:numPr>
          <w:ilvl w:val="2"/>
          <w:numId w:val="7"/>
        </w:numPr>
        <w:spacing w:after="0" w:line="240" w:lineRule="auto"/>
        <w:rPr>
          <w:color w:val="FF0000"/>
        </w:rPr>
      </w:pPr>
      <w:r w:rsidRPr="004C58B7">
        <w:rPr>
          <w:color w:val="FF0000"/>
        </w:rPr>
        <w:t xml:space="preserve"> </w:t>
      </w:r>
      <w:r w:rsidR="00CB4385" w:rsidRPr="004C58B7">
        <w:rPr>
          <w:color w:val="FF0000"/>
        </w:rPr>
        <w:t xml:space="preserve">If </w:t>
      </w:r>
      <w:r w:rsidR="008E7090" w:rsidRPr="004C58B7">
        <w:rPr>
          <w:color w:val="FF0000"/>
        </w:rPr>
        <w:t xml:space="preserve">SpecimenSiteOfCollection contains “lymph node”, then select diagnosis with </w:t>
      </w:r>
      <w:r w:rsidR="008E7090" w:rsidRPr="004C58B7">
        <w:rPr>
          <w:color w:val="FF0000"/>
          <w:u w:val="single"/>
        </w:rPr>
        <w:t>latest</w:t>
      </w:r>
      <w:r w:rsidR="008E7090" w:rsidRPr="004C58B7">
        <w:rPr>
          <w:color w:val="FF0000"/>
        </w:rPr>
        <w:t xml:space="preserve"> Age At Diagnosis </w:t>
      </w:r>
    </w:p>
    <w:p w14:paraId="29D8B8DF" w14:textId="7D9802FF" w:rsidR="008E7090" w:rsidRPr="004C58B7" w:rsidRDefault="008E7090" w:rsidP="008E7090">
      <w:pPr>
        <w:pStyle w:val="ListParagraph"/>
        <w:numPr>
          <w:ilvl w:val="3"/>
          <w:numId w:val="7"/>
        </w:numPr>
        <w:spacing w:after="0" w:line="240" w:lineRule="auto"/>
      </w:pPr>
      <w:r w:rsidRPr="004C58B7">
        <w:t>59OP5X1AZL</w:t>
      </w:r>
    </w:p>
    <w:p w14:paraId="74EE9570" w14:textId="60190A20" w:rsidR="008E7090" w:rsidRPr="004C58B7" w:rsidRDefault="008E7090" w:rsidP="008E7090">
      <w:pPr>
        <w:pStyle w:val="ListParagraph"/>
        <w:numPr>
          <w:ilvl w:val="2"/>
          <w:numId w:val="7"/>
        </w:numPr>
        <w:spacing w:after="0" w:line="240" w:lineRule="auto"/>
        <w:rPr>
          <w:color w:val="FF0000"/>
        </w:rPr>
      </w:pPr>
      <w:r w:rsidRPr="004C58B7">
        <w:rPr>
          <w:color w:val="FF0000"/>
        </w:rPr>
        <w:t xml:space="preserve">If SpecimenSiteOfCollection contains either “skin” or “soft tissue”, then select diagnosis with </w:t>
      </w:r>
      <w:r w:rsidRPr="004C58B7">
        <w:rPr>
          <w:color w:val="FF0000"/>
          <w:u w:val="single"/>
        </w:rPr>
        <w:t>earliest</w:t>
      </w:r>
      <w:r w:rsidRPr="004C58B7">
        <w:rPr>
          <w:color w:val="FF0000"/>
        </w:rPr>
        <w:t xml:space="preserve"> Age At Diagnosis </w:t>
      </w:r>
    </w:p>
    <w:p w14:paraId="4BB7F87B" w14:textId="31C825FE" w:rsidR="008E7090" w:rsidRPr="004C58B7" w:rsidRDefault="008E7090" w:rsidP="008E7090">
      <w:pPr>
        <w:pStyle w:val="ListParagraph"/>
        <w:numPr>
          <w:ilvl w:val="3"/>
          <w:numId w:val="7"/>
        </w:numPr>
        <w:spacing w:after="0" w:line="240" w:lineRule="auto"/>
      </w:pPr>
      <w:r w:rsidRPr="004C58B7">
        <w:t>7HOWLJKDEM, FUAZTE7LVQ</w:t>
      </w:r>
    </w:p>
    <w:p w14:paraId="771847FF" w14:textId="77777777" w:rsidR="00F95343" w:rsidRDefault="00F95343" w:rsidP="00F95343"/>
    <w:p w14:paraId="2C4540FA" w14:textId="77777777" w:rsidR="00DE5EB7" w:rsidRDefault="00DE5EB7" w:rsidP="008A2E75">
      <w:pPr>
        <w:spacing w:after="0"/>
      </w:pPr>
    </w:p>
    <w:p w14:paraId="28B3194A" w14:textId="72AE6D4C" w:rsidR="00C029E3" w:rsidRDefault="006D69F9" w:rsidP="00C029E3">
      <w:pPr>
        <w:spacing w:after="0"/>
        <w:rPr>
          <w:b/>
          <w:bCs/>
        </w:rPr>
      </w:pPr>
      <w:r>
        <w:rPr>
          <w:b/>
          <w:bCs/>
        </w:rPr>
        <w:t xml:space="preserve">Additional Fields for Stage Assignments </w:t>
      </w:r>
    </w:p>
    <w:p w14:paraId="28A3E8A8" w14:textId="0E6D3545" w:rsidR="006D69F9" w:rsidRDefault="006D69F9" w:rsidP="00C029E3">
      <w:pPr>
        <w:spacing w:after="0"/>
      </w:pPr>
      <w:r>
        <w:t>Field Name: Discrepancy (0</w:t>
      </w:r>
      <w:r w:rsidR="00BC7068">
        <w:t>/</w:t>
      </w:r>
      <w:r>
        <w:t xml:space="preserve">1 or No/Yes) </w:t>
      </w:r>
    </w:p>
    <w:p w14:paraId="522C3AA0" w14:textId="3990F775" w:rsidR="006D69F9" w:rsidRDefault="006D69F9" w:rsidP="00C029E3">
      <w:pPr>
        <w:spacing w:after="0"/>
      </w:pPr>
      <w:r>
        <w:t>This is to keep track of all the questionable ones that I reviewed with Dr. Slingluff regardless of whether we made an exception to the rule for staging or kept with the staging assigned by the rule</w:t>
      </w:r>
      <w:r w:rsidR="00BC7068">
        <w:t>. These will be identified under each rule, but are summarized here</w:t>
      </w:r>
      <w:r w:rsidR="001F6C26">
        <w:t xml:space="preserve"> since I imagine this will be coded separately from the rules (this field doesn’t impact the rules/exceptions)</w:t>
      </w:r>
      <w:r w:rsidR="00BC7068">
        <w:t>.</w:t>
      </w:r>
    </w:p>
    <w:p w14:paraId="4F380B56" w14:textId="073BF146" w:rsidR="006D69F9" w:rsidRDefault="001F6C26" w:rsidP="006D69F9">
      <w:pPr>
        <w:pStyle w:val="ListParagraph"/>
        <w:numPr>
          <w:ilvl w:val="0"/>
          <w:numId w:val="20"/>
        </w:numPr>
        <w:spacing w:after="0"/>
      </w:pPr>
      <w:r>
        <w:t>Discrepancy =</w:t>
      </w:r>
      <w:r w:rsidR="006D69F9">
        <w:t xml:space="preserve"> 1 if the AvatarKey = </w:t>
      </w:r>
      <w:r>
        <w:t>[</w:t>
      </w:r>
      <w:r w:rsidRPr="001F6C26">
        <w:t>"087FO3NF65" or "227RDTKST8" or "2AP9EDU231" or "2X7USSLPJC" or "6DL054517A" or "6HWEJIP63S" or "7YX8AJLMWR" or "87AJ4KITK8" or "9DLKDVIQ2W" or "9EYYI5H9SU" or "9HA9MZCSU2" or "A594OFU98I" or "AC2EJBKWJO" or "APGLZDFLYJ" or "DTUPUJ06B5" or "EKZGU61JTP" or "FUAZTE7LVQ" or "GEM0S42KIH" or "GITAF8OSTV" or "HTKAEZOC7V" or "HZD0O858UJ" or "IALUL9JC9Y" or "ILE2DL0KMW" or "KEHK6YTVAK" or "L2R9RJJ88C" or "MD5OTA3E8A" or "MPHAPLR8K1" or "N5Q9122LTG" or "NXPOH3RBWY" or "QC7QX0VWAY" or "QE43I70DGC" or "QLWU5QNQIB" or "TIZXXXVCV9" or "X9AZUY3R1C" or "XHTXLE3MLC" or "XPZE95IE7I" or "YMC959TA29" or "YRGE6MVYNK" or "Z7CEUA8SAJ"</w:t>
      </w:r>
      <w:r>
        <w:t>]</w:t>
      </w:r>
    </w:p>
    <w:p w14:paraId="64BCB3CE" w14:textId="1D9EFF01" w:rsidR="00BC7068" w:rsidRDefault="006D69F9" w:rsidP="001F6C26">
      <w:pPr>
        <w:pStyle w:val="ListParagraph"/>
        <w:numPr>
          <w:ilvl w:val="0"/>
          <w:numId w:val="20"/>
        </w:numPr>
        <w:spacing w:after="0"/>
      </w:pPr>
      <w:r>
        <w:t xml:space="preserve">For all other AvatarKey IDs not specified, </w:t>
      </w:r>
      <w:r w:rsidR="001F6C26">
        <w:t>Discrepancy =</w:t>
      </w:r>
      <w:r>
        <w:t xml:space="preserve"> 0 </w:t>
      </w:r>
      <w:r w:rsidR="00BC7068">
        <w:t xml:space="preserve"> </w:t>
      </w:r>
    </w:p>
    <w:p w14:paraId="3CEB93CD" w14:textId="714241A0" w:rsidR="00BC7068" w:rsidRDefault="00BC7068" w:rsidP="00BC7068">
      <w:pPr>
        <w:spacing w:after="0"/>
      </w:pPr>
    </w:p>
    <w:p w14:paraId="15DC85B9" w14:textId="2B1420CD" w:rsidR="00BC7068" w:rsidRDefault="00BC7068" w:rsidP="00BC7068">
      <w:pPr>
        <w:spacing w:after="0"/>
      </w:pPr>
      <w:r>
        <w:t xml:space="preserve">Field Name: Possible New Primary (0/1 or No/Yes) </w:t>
      </w:r>
    </w:p>
    <w:p w14:paraId="027D7CE4" w14:textId="306612A6" w:rsidR="00BC7068" w:rsidRDefault="00BC7068" w:rsidP="00BC7068">
      <w:pPr>
        <w:spacing w:after="0"/>
      </w:pPr>
      <w:r>
        <w:t>This is to keep track of the ones that may be new primary melanomas but we do not have an additional diagnosis or other information to definitively know this. The staging for these will be carried out like all the others. These will be identified under each rule, but are summarized here</w:t>
      </w:r>
      <w:r w:rsidR="001F6C26">
        <w:t xml:space="preserve"> since I imagine this will be coded separately from the rules (this field doesn’t impact the rules/exceptions)</w:t>
      </w:r>
      <w:r>
        <w:t xml:space="preserve">. </w:t>
      </w:r>
    </w:p>
    <w:p w14:paraId="4DD7097A" w14:textId="77F38BFA" w:rsidR="00BC7068" w:rsidRDefault="001F6C26" w:rsidP="00BC7068">
      <w:pPr>
        <w:pStyle w:val="ListParagraph"/>
        <w:numPr>
          <w:ilvl w:val="0"/>
          <w:numId w:val="22"/>
        </w:numPr>
        <w:spacing w:after="0"/>
      </w:pPr>
      <w:r>
        <w:t>Possible New Primary =</w:t>
      </w:r>
      <w:r w:rsidR="00BC7068">
        <w:t xml:space="preserve"> 1 if the AvatarKey = </w:t>
      </w:r>
      <w:r>
        <w:t>[</w:t>
      </w:r>
      <w:r w:rsidRPr="001F6C26">
        <w:t>"87AJ4KITK8" or "9DLKDVIQ2W" or "9EYYI5H9SU" or "9HA9MZCSU2" or "A594OFU98I" or "AC2EJBKWJO" or "FUAZTE7LVQ" or "HZD0O858UJ" or "L2R9RJJ88C" or "MD5OTA3E8A" or "NXPOH3RBWY" or "QC7QX0VWAY" or "QE43I70DGC" or "XHTXLE3MLC"</w:t>
      </w:r>
      <w:r>
        <w:t>]</w:t>
      </w:r>
      <w:r w:rsidR="00BC7068">
        <w:t xml:space="preserve"> </w:t>
      </w:r>
    </w:p>
    <w:p w14:paraId="527C9EA2" w14:textId="3E96E903" w:rsidR="00BC7068" w:rsidRDefault="00BC7068" w:rsidP="00BC7068">
      <w:pPr>
        <w:pStyle w:val="ListParagraph"/>
        <w:numPr>
          <w:ilvl w:val="0"/>
          <w:numId w:val="22"/>
        </w:numPr>
        <w:spacing w:after="0"/>
      </w:pPr>
      <w:r>
        <w:t xml:space="preserve">For all other AvatarKey IDs not specified, </w:t>
      </w:r>
      <w:r w:rsidR="001F6C26">
        <w:t xml:space="preserve">Possible New Primary = </w:t>
      </w:r>
      <w:r>
        <w:t xml:space="preserve">0 </w:t>
      </w:r>
    </w:p>
    <w:p w14:paraId="766A8111" w14:textId="77777777" w:rsidR="006D69F9" w:rsidRDefault="006D69F9" w:rsidP="006D69F9">
      <w:pPr>
        <w:spacing w:after="0"/>
      </w:pPr>
    </w:p>
    <w:p w14:paraId="3E8B5A3B" w14:textId="41872BC3" w:rsidR="001F6C26" w:rsidRDefault="001F6C26" w:rsidP="001F6C26">
      <w:pPr>
        <w:spacing w:after="0"/>
      </w:pPr>
      <w:r>
        <w:t xml:space="preserve">These are the exceptions to the staging rules. I imagine this should be coded before the other staging rules in your script, so I’ve named it </w:t>
      </w:r>
      <w:r w:rsidRPr="001F6C26">
        <w:rPr>
          <w:b/>
          <w:bCs/>
        </w:rPr>
        <w:t>Rule#0 EXCEPTION</w:t>
      </w:r>
      <w:r>
        <w:t xml:space="preserve">, but you can put it in your code differently if there is a better way. </w:t>
      </w:r>
    </w:p>
    <w:p w14:paraId="3A57B467" w14:textId="51B0A0BE" w:rsidR="001F6C26" w:rsidRDefault="001F6C26" w:rsidP="001F6C26">
      <w:pPr>
        <w:spacing w:after="0"/>
      </w:pPr>
    </w:p>
    <w:p w14:paraId="62AB95FC" w14:textId="79A6AA7C" w:rsidR="006D69F9" w:rsidRPr="00450B87" w:rsidRDefault="001F6C26" w:rsidP="001F6C26">
      <w:pPr>
        <w:spacing w:after="0"/>
        <w:rPr>
          <w:b/>
          <w:bCs/>
        </w:rPr>
      </w:pPr>
      <w:r w:rsidRPr="00450B87">
        <w:rPr>
          <w:b/>
          <w:bCs/>
        </w:rPr>
        <w:lastRenderedPageBreak/>
        <w:t>RULE#0 EXCEPTION</w:t>
      </w:r>
    </w:p>
    <w:p w14:paraId="501A90C7" w14:textId="79FAD512" w:rsidR="001F6C26" w:rsidRDefault="001F6C26" w:rsidP="001F6C26">
      <w:pPr>
        <w:pStyle w:val="ListParagraph"/>
        <w:numPr>
          <w:ilvl w:val="0"/>
          <w:numId w:val="23"/>
        </w:numPr>
        <w:spacing w:after="0"/>
      </w:pPr>
      <w:r>
        <w:t xml:space="preserve">If AvatarKey = </w:t>
      </w:r>
      <w:r w:rsidR="00AF4E54">
        <w:t>[“</w:t>
      </w:r>
      <w:r w:rsidR="00AF4E54" w:rsidRPr="00AF4E54">
        <w:t>227RDTKST8</w:t>
      </w:r>
      <w:r w:rsidR="00AF4E54">
        <w:t>” or “</w:t>
      </w:r>
      <w:r w:rsidR="00AF4E54" w:rsidRPr="00AF4E54">
        <w:t>ILE2DL0KMW</w:t>
      </w:r>
      <w:r w:rsidR="00AF4E54">
        <w:t>” or “</w:t>
      </w:r>
      <w:r w:rsidR="00AF4E54" w:rsidRPr="00AF4E54">
        <w:t>YRGE6MVYNK</w:t>
      </w:r>
      <w:r w:rsidR="00AF4E54">
        <w:t>”</w:t>
      </w:r>
      <w:r w:rsidR="001C37B9">
        <w:t xml:space="preserve"> or “</w:t>
      </w:r>
      <w:r w:rsidR="001C37B9" w:rsidRPr="0057634E">
        <w:t>EKZGU61JTP</w:t>
      </w:r>
      <w:r w:rsidR="001C37B9">
        <w:t>”</w:t>
      </w:r>
      <w:r w:rsidR="005C6E9E">
        <w:t xml:space="preserve"> or “</w:t>
      </w:r>
      <w:r w:rsidR="005C6E9E" w:rsidRPr="005C6E9E">
        <w:t>3Z82S0R5IE</w:t>
      </w:r>
      <w:r w:rsidR="005C6E9E">
        <w:t>” or “</w:t>
      </w:r>
      <w:r w:rsidR="005C6E9E" w:rsidRPr="005C6E9E">
        <w:t>MXL3WK5YF0</w:t>
      </w:r>
      <w:r w:rsidR="005C6E9E">
        <w:t>”</w:t>
      </w:r>
      <w:r w:rsidR="00AF4E54">
        <w:t>], then AssignedStage = III</w:t>
      </w:r>
    </w:p>
    <w:p w14:paraId="4BEC0515" w14:textId="77777777" w:rsidR="001C37B9" w:rsidRDefault="001C37B9" w:rsidP="001C37B9">
      <w:pPr>
        <w:pStyle w:val="ListParagraph"/>
        <w:numPr>
          <w:ilvl w:val="1"/>
          <w:numId w:val="23"/>
        </w:numPr>
        <w:spacing w:after="0"/>
      </w:pPr>
      <w:r w:rsidRPr="0057634E">
        <w:t>EKZGU61JTP: vulvar melanoma stage IIIB (T3bN1aM0, 7</w:t>
      </w:r>
      <w:r w:rsidRPr="0057634E">
        <w:rPr>
          <w:vertAlign w:val="superscript"/>
        </w:rPr>
        <w:t>th</w:t>
      </w:r>
      <w:r w:rsidRPr="0057634E">
        <w:t>) at age 67.0. Specimen is vagina (NOS), designated as “primary”, obtained at age 67.73. Reported to have regional nodes (inguinal) at age 67.07 and 67.20. Rule seems appropriate to consider this vaginal specimen as metastatic site of vulvar disease rather than new primary mucosal lesion</w:t>
      </w:r>
      <w:r>
        <w:t>; however, will be considered regional disease, not distant.</w:t>
      </w:r>
    </w:p>
    <w:p w14:paraId="2C797E38" w14:textId="388BE633" w:rsidR="001C37B9" w:rsidRDefault="001C37B9" w:rsidP="00EE2E7D">
      <w:pPr>
        <w:pStyle w:val="ListParagraph"/>
        <w:numPr>
          <w:ilvl w:val="2"/>
          <w:numId w:val="23"/>
        </w:numPr>
        <w:spacing w:after="0"/>
      </w:pPr>
      <w:r>
        <w:t>For this patient ID, set Discrepancy = 1.</w:t>
      </w:r>
    </w:p>
    <w:p w14:paraId="1756900F" w14:textId="7D3CBCC0" w:rsidR="00AF4E54" w:rsidRDefault="00AF4E54" w:rsidP="001F6C26">
      <w:pPr>
        <w:pStyle w:val="ListParagraph"/>
        <w:numPr>
          <w:ilvl w:val="0"/>
          <w:numId w:val="23"/>
        </w:numPr>
        <w:spacing w:after="0"/>
      </w:pPr>
      <w:r>
        <w:t xml:space="preserve">If AvatarKey = </w:t>
      </w:r>
      <w:r w:rsidR="00350F8D">
        <w:t>[</w:t>
      </w:r>
      <w:r w:rsidR="00D81933">
        <w:t>“</w:t>
      </w:r>
      <w:r w:rsidRPr="00AF4E54">
        <w:t>GEM0S42KIH</w:t>
      </w:r>
      <w:r w:rsidR="00D81933">
        <w:t>”</w:t>
      </w:r>
      <w:r w:rsidR="00350F8D">
        <w:t xml:space="preserve"> or “</w:t>
      </w:r>
      <w:r w:rsidR="00350F8D" w:rsidRPr="00350F8D">
        <w:t>CG6JRI0XIX</w:t>
      </w:r>
      <w:r w:rsidR="00350F8D">
        <w:t>”</w:t>
      </w:r>
      <w:r w:rsidR="00AF6E66">
        <w:t xml:space="preserve"> or “</w:t>
      </w:r>
      <w:r w:rsidR="00AF6E66" w:rsidRPr="006C06BA">
        <w:t>WDMTMU4SV2</w:t>
      </w:r>
      <w:r w:rsidR="00AF6E66">
        <w:t>”]</w:t>
      </w:r>
      <w:r>
        <w:t xml:space="preserve">, then AssignedStage = IV </w:t>
      </w:r>
    </w:p>
    <w:p w14:paraId="074DCF24" w14:textId="24866032" w:rsidR="00D81933" w:rsidRPr="006D69F9" w:rsidRDefault="00D81933" w:rsidP="001F6C26">
      <w:pPr>
        <w:pStyle w:val="ListParagraph"/>
        <w:numPr>
          <w:ilvl w:val="0"/>
          <w:numId w:val="23"/>
        </w:numPr>
        <w:spacing w:after="0"/>
      </w:pPr>
      <w:r>
        <w:t xml:space="preserve">This rule applies to </w:t>
      </w:r>
      <w:r w:rsidR="00FA58F1">
        <w:t>9</w:t>
      </w:r>
      <w:r>
        <w:t xml:space="preserve"> patients, all cutaneous; </w:t>
      </w:r>
      <w:r w:rsidR="003A2D6D">
        <w:t>8</w:t>
      </w:r>
      <w:r>
        <w:t xml:space="preserve"> patients in Group A</w:t>
      </w:r>
      <w:r w:rsidR="005C6E9E">
        <w:t xml:space="preserve">, </w:t>
      </w:r>
      <w:r>
        <w:t>and 1 patient in Group C (</w:t>
      </w:r>
      <w:r w:rsidRPr="00AF4E54">
        <w:t>ILE2DL0KMW</w:t>
      </w:r>
      <w:r>
        <w:t>)</w:t>
      </w:r>
    </w:p>
    <w:p w14:paraId="38E7477F" w14:textId="0D0A6885" w:rsidR="00DB5A4E" w:rsidRDefault="00DB5A4E">
      <w:pPr>
        <w:rPr>
          <w:b/>
          <w:bCs/>
        </w:rPr>
      </w:pPr>
      <w:r>
        <w:rPr>
          <w:b/>
          <w:bCs/>
        </w:rPr>
        <w:br w:type="page"/>
      </w:r>
    </w:p>
    <w:p w14:paraId="3958B332" w14:textId="77777777" w:rsidR="004C58B7" w:rsidRDefault="004C58B7" w:rsidP="00FD69D7">
      <w:pPr>
        <w:spacing w:after="0"/>
        <w:rPr>
          <w:b/>
          <w:bCs/>
          <w:color w:val="00B050"/>
        </w:rPr>
      </w:pPr>
      <w:r w:rsidRPr="00080F1C">
        <w:rPr>
          <w:b/>
          <w:bCs/>
          <w:color w:val="00B050"/>
        </w:rPr>
        <w:lastRenderedPageBreak/>
        <w:t>AssignedStage</w:t>
      </w:r>
      <w:r>
        <w:rPr>
          <w:b/>
          <w:bCs/>
          <w:color w:val="00B050"/>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AssignedStage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AgeAtSpecimenCollection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 xml:space="preserve">Simplified rules now apply to all specimens regardless of their primary site (cutaneous, ocular, mucosal, or unknown)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AgeAtDiagnosis = “Age 90 or older”, then </w:t>
      </w:r>
      <w:r w:rsidRPr="00080F1C">
        <w:rPr>
          <w:b/>
          <w:bCs/>
          <w:color w:val="00B050"/>
        </w:rPr>
        <w:t>AssignedStage</w:t>
      </w:r>
      <w:r>
        <w:rPr>
          <w:b/>
          <w:bCs/>
          <w:color w:val="00B050"/>
        </w:rPr>
        <w:t xml:space="preserve"> </w:t>
      </w:r>
      <w:r>
        <w:t>=</w:t>
      </w:r>
      <w:r w:rsidRPr="00B153A2">
        <w:rPr>
          <w:i/>
          <w:iCs/>
        </w:rP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52507E62" w:rsidR="00B153A2" w:rsidRPr="000A5277" w:rsidRDefault="000A5277" w:rsidP="00FD69D7">
      <w:pPr>
        <w:spacing w:after="0"/>
        <w:rPr>
          <w:b/>
          <w:bCs/>
          <w:color w:val="FF0000"/>
        </w:rPr>
      </w:pPr>
      <w:r w:rsidRPr="000A5277">
        <w:rPr>
          <w:b/>
          <w:bCs/>
          <w:color w:val="FF0000"/>
        </w:rPr>
        <w:t xml:space="preserve">RULE #2: </w:t>
      </w:r>
      <w:r w:rsidR="00B153A2" w:rsidRPr="000A5277">
        <w:rPr>
          <w:b/>
          <w:bCs/>
          <w:color w:val="FF0000"/>
        </w:rPr>
        <w:t>PATHIV</w:t>
      </w:r>
    </w:p>
    <w:p w14:paraId="5E2F0280" w14:textId="4C7FC838" w:rsidR="00B153A2" w:rsidRDefault="00B153A2" w:rsidP="00B153A2">
      <w:pPr>
        <w:pStyle w:val="ListParagraph"/>
        <w:numPr>
          <w:ilvl w:val="0"/>
          <w:numId w:val="1"/>
        </w:numPr>
        <w:spacing w:after="0"/>
      </w:pPr>
      <w:r>
        <w:t>IF</w:t>
      </w:r>
      <w:r w:rsidRPr="00A841C1">
        <w:t xml:space="preserve"> PathGroupStage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7386F1B4" w:rsidR="0042184C" w:rsidRPr="000A5277" w:rsidRDefault="000A5277" w:rsidP="0042184C">
      <w:pPr>
        <w:spacing w:after="0"/>
        <w:rPr>
          <w:b/>
          <w:bCs/>
          <w:color w:val="FF0000"/>
        </w:rPr>
      </w:pPr>
      <w:r w:rsidRPr="000A5277">
        <w:rPr>
          <w:b/>
          <w:bCs/>
          <w:color w:val="FF0000"/>
        </w:rPr>
        <w:t xml:space="preserve">RULE #3: </w:t>
      </w:r>
      <w:r w:rsidR="0042184C" w:rsidRPr="000A5277">
        <w:rPr>
          <w:b/>
          <w:bCs/>
          <w:color w:val="FF0000"/>
        </w:rPr>
        <w:t>CLINIV</w:t>
      </w:r>
    </w:p>
    <w:p w14:paraId="6E971FB7" w14:textId="1195A96A" w:rsidR="0042184C" w:rsidRDefault="0042184C" w:rsidP="0042184C">
      <w:pPr>
        <w:pStyle w:val="ListParagraph"/>
        <w:numPr>
          <w:ilvl w:val="0"/>
          <w:numId w:val="1"/>
        </w:numPr>
        <w:spacing w:after="0"/>
      </w:pPr>
      <w:r>
        <w:t xml:space="preserve">IF </w:t>
      </w:r>
      <w:r w:rsidRPr="00A841C1">
        <w:t xml:space="preserve">ClinGroupStage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6ADDC8A3" w:rsidR="006301B3" w:rsidRPr="006D69F9" w:rsidRDefault="006301B3" w:rsidP="005C14C9">
      <w:pPr>
        <w:pStyle w:val="ListParagraph"/>
        <w:numPr>
          <w:ilvl w:val="2"/>
          <w:numId w:val="1"/>
        </w:numPr>
        <w:spacing w:after="0"/>
      </w:pPr>
      <w:r w:rsidRPr="006D69F9">
        <w:t>Confirm with Slingluff:</w:t>
      </w:r>
      <w:r w:rsidR="006D69F9">
        <w:t xml:space="preserve"> confirmed to follow rule, keep as stage IV </w:t>
      </w:r>
    </w:p>
    <w:p w14:paraId="6772CFF4" w14:textId="7A06D357" w:rsidR="005C14C9" w:rsidRDefault="009C6C4B" w:rsidP="006301B3">
      <w:pPr>
        <w:pStyle w:val="ListParagraph"/>
        <w:numPr>
          <w:ilvl w:val="3"/>
          <w:numId w:val="1"/>
        </w:numPr>
        <w:spacing w:after="0"/>
      </w:pPr>
      <w:r w:rsidRPr="006D69F9">
        <w:t xml:space="preserve">QLWU5QNQIB: Trunk melanoma </w:t>
      </w:r>
      <w:r w:rsidR="006301B3" w:rsidRPr="006D69F9">
        <w:t>diagnosed at age 60.35 with path stage III (TxN3M0, 7</w:t>
      </w:r>
      <w:r w:rsidR="006301B3" w:rsidRPr="006D69F9">
        <w:rPr>
          <w:vertAlign w:val="superscript"/>
        </w:rPr>
        <w:t>th</w:t>
      </w:r>
      <w:r w:rsidR="006301B3" w:rsidRPr="006D69F9">
        <w:t>)</w:t>
      </w:r>
      <w:r w:rsidR="000A5277" w:rsidRPr="006D69F9">
        <w:t xml:space="preserve"> and </w:t>
      </w:r>
      <w:r w:rsidR="006301B3" w:rsidRPr="006D69F9">
        <w:t xml:space="preserve">clinical stage IV (but recorded as TxN3M0 for that as well). Specimen is lymph node (NOS) obtained at age 60.64 (105 days after initial diagnosis). Reported to have “regional” colon and peritoneum mets at unknown age, as well as regional node (NOS) at unknown age, all associated with the trunk diagnosis. Also reported to have a distant skin met on lower extremity, also at unknown age and </w:t>
      </w:r>
      <w:r w:rsidR="006301B3" w:rsidRPr="006D69F9">
        <w:lastRenderedPageBreak/>
        <w:t xml:space="preserve">associated with trunk diagnosis. Rule seems appropriate given unknowns. </w:t>
      </w:r>
    </w:p>
    <w:p w14:paraId="72E6BA52" w14:textId="447351D6" w:rsidR="009339AA" w:rsidRPr="006D69F9" w:rsidRDefault="009339AA" w:rsidP="009339AA">
      <w:pPr>
        <w:pStyle w:val="ListParagraph"/>
        <w:numPr>
          <w:ilvl w:val="4"/>
          <w:numId w:val="1"/>
        </w:numPr>
        <w:spacing w:after="0"/>
      </w:pPr>
      <w:r>
        <w:t xml:space="preserve">For this patient ID, set Discrepancy = 1.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22757A8A" w:rsidR="002F0E22" w:rsidRDefault="00E85188" w:rsidP="002F0E22">
      <w:pPr>
        <w:spacing w:after="0"/>
        <w:rPr>
          <w:b/>
          <w:bCs/>
          <w:color w:val="FF0000"/>
        </w:rPr>
      </w:pPr>
      <w:r>
        <w:rPr>
          <w:b/>
          <w:bCs/>
          <w:color w:val="FF0000"/>
        </w:rPr>
        <w:t xml:space="preserve">RULE #4: </w:t>
      </w:r>
      <w:r w:rsidR="00BA7661" w:rsidRPr="00E85188">
        <w:rPr>
          <w:b/>
          <w:bCs/>
          <w:color w:val="FF0000"/>
        </w:rPr>
        <w:t>METSITE</w:t>
      </w:r>
    </w:p>
    <w:p w14:paraId="0FEAD794" w14:textId="7CA6AF7F" w:rsidR="0057634E" w:rsidRPr="00E85188" w:rsidRDefault="0057634E" w:rsidP="002F0E22">
      <w:pPr>
        <w:spacing w:after="0"/>
        <w:rPr>
          <w:color w:val="FF0000"/>
        </w:rPr>
      </w:pPr>
      <w:r>
        <w:rPr>
          <w:b/>
          <w:bCs/>
          <w:color w:val="FF0000"/>
        </w:rPr>
        <w:t xml:space="preserve">SpecimenSiteofCollection is the correct field </w:t>
      </w:r>
    </w:p>
    <w:p w14:paraId="2F215A9A" w14:textId="62FFFC3F" w:rsidR="002F0E22" w:rsidRDefault="002F0E22" w:rsidP="000A1A38">
      <w:pPr>
        <w:pStyle w:val="ListParagraph"/>
        <w:numPr>
          <w:ilvl w:val="0"/>
          <w:numId w:val="2"/>
        </w:numPr>
        <w:spacing w:after="0"/>
      </w:pPr>
      <w:r>
        <w:t xml:space="preserve">IF SpecimenSiteofCollection </w:t>
      </w:r>
      <w:r w:rsidRPr="00D65249">
        <w:rPr>
          <w:i/>
          <w:iCs/>
        </w:rPr>
        <w:t xml:space="preserve">does </w:t>
      </w:r>
      <w:r w:rsidRPr="00D65249">
        <w:rPr>
          <w:i/>
          <w:iCs/>
          <w:u w:val="single"/>
        </w:rPr>
        <w:t>not</w:t>
      </w:r>
      <w:r w:rsidRPr="00D65249">
        <w:rPr>
          <w:i/>
          <w:iCs/>
        </w:rPr>
        <w:t xml:space="preserve"> contain</w:t>
      </w:r>
      <w:r>
        <w:t xml:space="preserve"> [</w:t>
      </w:r>
      <w:r w:rsidR="000A1A38">
        <w:t>“skin” OR “ear” OR “eyelid” OR “vulva”, OR “head” OR “soft tissues” OR “breast” OR “lymph node” OR “parotid”</w:t>
      </w:r>
      <w:r w:rsidR="0057634E">
        <w:t xml:space="preserve"> OR “vagina”</w:t>
      </w:r>
      <w:r w:rsidR="000A1A38">
        <w:t xml:space="preserve">], </w:t>
      </w:r>
      <w:r>
        <w:t xml:space="preserve">THEN </w:t>
      </w:r>
      <w:r w:rsidRPr="000A1A38">
        <w:rPr>
          <w:b/>
          <w:bCs/>
          <w:color w:val="00B050"/>
        </w:rPr>
        <w:t xml:space="preserve">AssignedStage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5313B195" w:rsidR="00BA7661" w:rsidRPr="00517D27" w:rsidRDefault="00BA7661" w:rsidP="00BA7661">
      <w:pPr>
        <w:pStyle w:val="ListParagraph"/>
        <w:numPr>
          <w:ilvl w:val="2"/>
          <w:numId w:val="2"/>
        </w:numPr>
        <w:spacing w:after="0"/>
      </w:pPr>
      <w:r w:rsidRPr="00517D27">
        <w:t xml:space="preserve">Confirm with Slingluff: </w:t>
      </w:r>
      <w:r w:rsidR="0057634E">
        <w:t xml:space="preserve">confirmed, </w:t>
      </w:r>
      <w:r w:rsidR="00806F6C" w:rsidRPr="00517D27">
        <w:t xml:space="preserve">rule </w:t>
      </w:r>
      <w:r w:rsidRPr="00517D27">
        <w:t xml:space="preserve">captures </w:t>
      </w:r>
      <w:r w:rsidR="00806F6C" w:rsidRPr="00517D27">
        <w:t xml:space="preserve">any </w:t>
      </w:r>
      <w:r w:rsidRPr="00517D27">
        <w:t xml:space="preserve">muscle </w:t>
      </w:r>
      <w:r w:rsidR="00C8610A" w:rsidRPr="00517D27">
        <w:t xml:space="preserve">or chest wall </w:t>
      </w:r>
      <w:r w:rsidRPr="00517D27">
        <w:t>invasion as stage IV, but does not automatically assign breast or other soft tissue specimens as stage IV</w:t>
      </w:r>
      <w:r w:rsidR="007C3D65" w:rsidRPr="00517D27">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regardless of primary site (cutaneous, ocular, mucosal, or unknown). This works for our database since it does not appear that we have any primary mucosal specimens. </w:t>
      </w:r>
      <w:r w:rsidR="00A8384E">
        <w:t>This</w:t>
      </w:r>
      <w:r>
        <w:t xml:space="preserve"> rule would need to be edited if used in the future with mucosal melanomas. </w:t>
      </w:r>
    </w:p>
    <w:p w14:paraId="1207B2F0" w14:textId="5B66EDB4" w:rsidR="002F0E22" w:rsidRPr="0057634E" w:rsidRDefault="00BA7661" w:rsidP="00BA7661">
      <w:pPr>
        <w:pStyle w:val="ListParagraph"/>
        <w:numPr>
          <w:ilvl w:val="1"/>
          <w:numId w:val="2"/>
        </w:numPr>
        <w:spacing w:after="0"/>
      </w:pPr>
      <w:r w:rsidRPr="0057634E">
        <w:t>Confirm with Slingluff</w:t>
      </w:r>
      <w:r w:rsidR="00806F6C" w:rsidRPr="0057634E">
        <w:t xml:space="preserve"> the appropriateness of stage IV assignment</w:t>
      </w:r>
      <w:r w:rsidR="0057634E">
        <w:t>, confirmed; updated rule to exclude vaginal specimen and move EKZGU61JTP to rule</w:t>
      </w:r>
      <w:r w:rsidR="00C20DBA">
        <w:t xml:space="preserve"> #8 (SKINLESS90D)</w:t>
      </w:r>
      <w:r w:rsidR="0057634E">
        <w:t xml:space="preserve"> </w:t>
      </w:r>
      <w:r w:rsidR="00806F6C" w:rsidRPr="0057634E">
        <w:t xml:space="preserve"> </w:t>
      </w:r>
    </w:p>
    <w:p w14:paraId="073E22EC" w14:textId="7660B9EA" w:rsidR="00B74E97" w:rsidRDefault="00B74E97" w:rsidP="00BA7661">
      <w:pPr>
        <w:pStyle w:val="ListParagraph"/>
        <w:numPr>
          <w:ilvl w:val="2"/>
          <w:numId w:val="2"/>
        </w:numPr>
        <w:spacing w:after="0"/>
      </w:pPr>
      <w:r w:rsidRPr="0057634E">
        <w:t>KEHK6YTVAK</w:t>
      </w:r>
      <w:r w:rsidR="00F9622D" w:rsidRPr="0057634E">
        <w:t>: trunk melanoma stage IIIC (T4aN3M0, 8</w:t>
      </w:r>
      <w:r w:rsidR="00F9622D" w:rsidRPr="0057634E">
        <w:rPr>
          <w:vertAlign w:val="superscript"/>
        </w:rPr>
        <w:t>th</w:t>
      </w:r>
      <w:r w:rsidR="00F9622D" w:rsidRPr="0057634E">
        <w:t xml:space="preserve">) at age 63.28. Specimen is </w:t>
      </w:r>
      <w:r w:rsidRPr="0057634E">
        <w:t>anus</w:t>
      </w:r>
      <w:r w:rsidR="00F9622D" w:rsidRPr="0057634E">
        <w:t xml:space="preserve"> (NOS), designated as</w:t>
      </w:r>
      <w:r w:rsidR="007C3D65" w:rsidRPr="0057634E">
        <w:t xml:space="preserve"> </w:t>
      </w:r>
      <w:r w:rsidR="00806F6C" w:rsidRPr="0057634E">
        <w:t>“</w:t>
      </w:r>
      <w:r w:rsidR="007C3D65" w:rsidRPr="0057634E">
        <w:t>primary</w:t>
      </w:r>
      <w:r w:rsidR="00806F6C" w:rsidRPr="0057634E">
        <w:t>”</w:t>
      </w:r>
      <w:r w:rsidR="00F9622D" w:rsidRPr="0057634E">
        <w:t>, obtained at age 63.55. Reported to have distant pelvic nodes at 63.55 associated with trunk melanoma, and then two additional distant mets reported (inguinal nodes, soft tissue of pelvis) associated with trunk diagnosis. No mention of an anal melanoma. Rule seems appropriate to consider this as metastatic site instead of new primary mucosal (in addition to cutaneous primary of trunk)</w:t>
      </w:r>
      <w:r w:rsidR="00C20DBA">
        <w:t>; confirmed, follow rule to assign stage IV given previously reported distant mets</w:t>
      </w:r>
      <w:r w:rsidR="00F9622D" w:rsidRPr="0057634E">
        <w:t xml:space="preserve"> </w:t>
      </w:r>
    </w:p>
    <w:p w14:paraId="61C39529" w14:textId="3BB30270" w:rsidR="008A3CB1" w:rsidRPr="0057634E" w:rsidRDefault="008A3CB1" w:rsidP="008A3CB1">
      <w:pPr>
        <w:pStyle w:val="ListParagraph"/>
        <w:numPr>
          <w:ilvl w:val="3"/>
          <w:numId w:val="2"/>
        </w:numPr>
        <w:spacing w:after="0"/>
      </w:pPr>
      <w:r>
        <w:t>For this patient ID, set Discrepancy = 1.</w:t>
      </w:r>
    </w:p>
    <w:p w14:paraId="596DD4F7" w14:textId="77C933ED" w:rsidR="00BA7661" w:rsidRDefault="00E0317E" w:rsidP="00BA7661">
      <w:pPr>
        <w:pStyle w:val="ListParagraph"/>
        <w:numPr>
          <w:ilvl w:val="1"/>
          <w:numId w:val="2"/>
        </w:numPr>
        <w:spacing w:after="0"/>
      </w:pPr>
      <w:r>
        <w:t>3</w:t>
      </w:r>
      <w:r w:rsidR="00C20DBA">
        <w:t>7</w:t>
      </w:r>
      <w:r w:rsidR="00BA7661">
        <w:t xml:space="preserve"> patients </w:t>
      </w:r>
    </w:p>
    <w:p w14:paraId="5D4B98F8" w14:textId="7CD9F6EB" w:rsidR="00BA7661" w:rsidRDefault="00BA7661" w:rsidP="00BA7661">
      <w:pPr>
        <w:pStyle w:val="ListParagraph"/>
        <w:numPr>
          <w:ilvl w:val="2"/>
          <w:numId w:val="2"/>
        </w:numPr>
        <w:spacing w:after="0"/>
      </w:pPr>
      <w:r>
        <w:t>Cutaneous: 3</w:t>
      </w:r>
      <w:r w:rsidR="00C20DBA">
        <w:t>5</w:t>
      </w:r>
      <w:r>
        <w:t xml:space="preserve"> patients </w:t>
      </w:r>
    </w:p>
    <w:p w14:paraId="722F7D93" w14:textId="50E27DE5" w:rsidR="00BA7661" w:rsidRDefault="00BA7661" w:rsidP="00BA7661">
      <w:pPr>
        <w:pStyle w:val="ListParagraph"/>
        <w:numPr>
          <w:ilvl w:val="3"/>
          <w:numId w:val="2"/>
        </w:numPr>
        <w:spacing w:after="0"/>
      </w:pPr>
      <w:r>
        <w:t>3</w:t>
      </w:r>
      <w:r w:rsidR="00C20DBA">
        <w:t>0</w:t>
      </w:r>
      <w:r>
        <w:t xml:space="preserve">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399C51E9" w:rsidR="00E0317E" w:rsidRPr="00BD2C6C" w:rsidRDefault="00AB788C" w:rsidP="00E0317E">
      <w:pPr>
        <w:spacing w:after="0"/>
        <w:rPr>
          <w:b/>
          <w:bCs/>
        </w:rPr>
      </w:pPr>
      <w:r>
        <w:rPr>
          <w:b/>
          <w:bCs/>
          <w:color w:val="FF0000"/>
        </w:rPr>
        <w:t xml:space="preserve">RULE #5: </w:t>
      </w:r>
      <w:r w:rsidR="00E0317E" w:rsidRPr="004A5367">
        <w:rPr>
          <w:b/>
          <w:bCs/>
          <w:color w:val="FF0000"/>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r w:rsidRPr="008F78DB">
        <w:rPr>
          <w:b/>
          <w:bCs/>
        </w:rPr>
        <w:t>MetsDzPrimaryDiagnosisSite contains</w:t>
      </w:r>
      <w:r w:rsidRPr="004B69B4">
        <w:t xml:space="preserve"> [“skin” OR “ear” OR “eyelid” OR “vulva”</w:t>
      </w:r>
      <w:r>
        <w:t xml:space="preserve"> OR “eye” OR “choroid” OR “ciliary body” OR “conjunctiva”</w:t>
      </w:r>
      <w:r w:rsidR="008F78DB">
        <w:t xml:space="preserve"> OR </w:t>
      </w:r>
      <w:r w:rsidR="008F78DB" w:rsidRPr="00E515E9">
        <w:lastRenderedPageBreak/>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r w:rsidRPr="008F78DB">
        <w:rPr>
          <w:b/>
          <w:bCs/>
        </w:rPr>
        <w:t>MetastaticDiseaseInd = “Yes – Distant”</w:t>
      </w:r>
      <w:r w:rsidRPr="008F78DB">
        <w:t xml:space="preserve">, AND </w:t>
      </w:r>
      <w:r w:rsidRPr="008F78DB">
        <w:rPr>
          <w:b/>
          <w:bCs/>
        </w:rPr>
        <w:t>AgeAtMetastaticSite &lt;= AgeAtSpecimenCollection+0.005</w:t>
      </w:r>
      <w:r w:rsidRPr="00BD2C6C">
        <w:t>}</w:t>
      </w:r>
      <w:r>
        <w:t xml:space="preserve">, THEN </w:t>
      </w:r>
      <w:r w:rsidRPr="000A1A38">
        <w:rPr>
          <w:b/>
          <w:bCs/>
          <w:color w:val="00B050"/>
        </w:rPr>
        <w:t xml:space="preserve">AssignedStage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Must add 0.005 to the AgeAtSpecimenCollection</w:t>
      </w:r>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78EEAEB6" w:rsidR="008F78DB" w:rsidRDefault="004510D1" w:rsidP="008F78DB">
      <w:pPr>
        <w:pStyle w:val="ListParagraph"/>
        <w:numPr>
          <w:ilvl w:val="2"/>
          <w:numId w:val="4"/>
        </w:numPr>
        <w:spacing w:after="0"/>
      </w:pPr>
      <w:r>
        <w:t>3</w:t>
      </w:r>
      <w:r w:rsidR="00350F8D">
        <w:t>7</w:t>
      </w:r>
      <w:r w:rsidR="008F78DB">
        <w:t xml:space="preserve"> patients </w:t>
      </w:r>
    </w:p>
    <w:p w14:paraId="6118CFBA" w14:textId="6C210862" w:rsidR="008F78DB" w:rsidRDefault="008F78DB" w:rsidP="008F78DB">
      <w:pPr>
        <w:pStyle w:val="ListParagraph"/>
        <w:numPr>
          <w:ilvl w:val="3"/>
          <w:numId w:val="4"/>
        </w:numPr>
        <w:spacing w:after="0"/>
      </w:pPr>
      <w:r>
        <w:t xml:space="preserve">Cutaneous: </w:t>
      </w:r>
      <w:r w:rsidR="004510D1">
        <w:t>3</w:t>
      </w:r>
      <w:r w:rsidR="00350F8D">
        <w:t>6</w:t>
      </w:r>
      <w:r w:rsidR="00434064">
        <w:t xml:space="preserve"> patients</w:t>
      </w:r>
    </w:p>
    <w:p w14:paraId="6504172F" w14:textId="33818F81" w:rsidR="007C3D65" w:rsidRDefault="007C3D65" w:rsidP="007C3D65">
      <w:pPr>
        <w:pStyle w:val="ListParagraph"/>
        <w:numPr>
          <w:ilvl w:val="4"/>
          <w:numId w:val="4"/>
        </w:numPr>
        <w:spacing w:after="0"/>
      </w:pPr>
      <w:r>
        <w:t>3</w:t>
      </w:r>
      <w:r w:rsidR="00350F8D">
        <w:t>1</w:t>
      </w:r>
      <w:r>
        <w:t xml:space="preserve"> patients in group A; 3 patients in group B (</w:t>
      </w:r>
      <w:r w:rsidRPr="007C3D65">
        <w:t>PP7QY6B66M</w:t>
      </w:r>
      <w:r>
        <w:t xml:space="preserve">, </w:t>
      </w:r>
      <w:r w:rsidRPr="007C3D65">
        <w:t>U2CUPQJ4T1</w:t>
      </w:r>
      <w:r>
        <w:t xml:space="preserve">, </w:t>
      </w:r>
      <w:r w:rsidRPr="007C3D65">
        <w:t>WX0NQIQIXM</w:t>
      </w:r>
      <w:r>
        <w:t xml:space="preserve">); </w:t>
      </w:r>
      <w:r w:rsidR="004510D1">
        <w:t>2</w:t>
      </w:r>
      <w:r>
        <w:t xml:space="preserve"> patients in group </w:t>
      </w:r>
      <w:r w:rsidR="00860D68">
        <w:t xml:space="preserve">C </w:t>
      </w:r>
      <w:r>
        <w:t>(</w:t>
      </w:r>
      <w:r w:rsidRPr="007C3D65">
        <w:t>087FO3NF65</w:t>
      </w:r>
      <w:r>
        <w:t>,</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1E165FC7" w14:textId="00B499F8" w:rsidR="00350F8D" w:rsidRPr="00350F8D" w:rsidRDefault="00350F8D" w:rsidP="00350F8D">
      <w:pPr>
        <w:pStyle w:val="ListParagraph"/>
        <w:numPr>
          <w:ilvl w:val="2"/>
          <w:numId w:val="4"/>
        </w:numPr>
        <w:spacing w:after="0"/>
      </w:pPr>
      <w:r>
        <w:t>Count update reflects exceptions listed below as well as the two patients (</w:t>
      </w:r>
      <w:r w:rsidRPr="00350F8D">
        <w:t>CG6JRI0XIX</w:t>
      </w:r>
      <w:r>
        <w:t xml:space="preserve">, </w:t>
      </w:r>
      <w:r w:rsidRPr="00350F8D">
        <w:t>WDMTMU4SV2</w:t>
      </w:r>
      <w:r>
        <w:t>) that I had erroneously counted by this rule but that weren’t actually captured</w:t>
      </w:r>
      <w:r w:rsidR="006C06BA">
        <w:t xml:space="preserve">. CG6JRI0XIX has </w:t>
      </w:r>
      <w:r>
        <w:t>prior metastatic disease</w:t>
      </w:r>
      <w:r w:rsidR="006C06BA">
        <w:t xml:space="preserve"> (liver)</w:t>
      </w:r>
      <w:r>
        <w:t xml:space="preserve"> reported with MetastaticDiseaseInd = “Yes – NOS”. </w:t>
      </w:r>
      <w:r w:rsidR="006C06BA" w:rsidRPr="006C06BA">
        <w:t>WDMTMU4SV2</w:t>
      </w:r>
      <w:r w:rsidR="006C06BA">
        <w:t xml:space="preserve"> has prior metastatic disease (bone) reported with MetastaticDiseaseInd = “Yes – Regional” due to upper extremity melanoma; consider metastasis to bone as stage IV disease.</w:t>
      </w:r>
    </w:p>
    <w:p w14:paraId="5006A42F" w14:textId="47979AB1"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24607CDF" w:rsidR="00A96899" w:rsidRPr="00A070CB" w:rsidRDefault="008F78DB" w:rsidP="008F78DB">
      <w:pPr>
        <w:pStyle w:val="ListParagraph"/>
        <w:numPr>
          <w:ilvl w:val="2"/>
          <w:numId w:val="4"/>
        </w:numPr>
        <w:spacing w:after="0"/>
      </w:pPr>
      <w:r w:rsidRPr="00A070CB">
        <w:t xml:space="preserve"> </w:t>
      </w:r>
      <w:r w:rsidR="00A96899" w:rsidRPr="00A070CB">
        <w:t>Confirm with Slingluff</w:t>
      </w:r>
      <w:r w:rsidR="00806F6C" w:rsidRPr="00A070CB">
        <w:t xml:space="preserve"> the appropriateness of stage IV assignment</w:t>
      </w:r>
      <w:r w:rsidR="00A070CB">
        <w:t>, confirmed details below</w:t>
      </w:r>
      <w:r w:rsidR="00806F6C" w:rsidRPr="00A070CB">
        <w:t xml:space="preserve"> </w:t>
      </w:r>
    </w:p>
    <w:p w14:paraId="1E2F521A" w14:textId="77777777" w:rsidR="00A070CB" w:rsidRDefault="00A96899" w:rsidP="00A96899">
      <w:pPr>
        <w:pStyle w:val="ListParagraph"/>
        <w:numPr>
          <w:ilvl w:val="3"/>
          <w:numId w:val="4"/>
        </w:numPr>
        <w:spacing w:after="0"/>
      </w:pPr>
      <w:r w:rsidRPr="00A070CB">
        <w:t xml:space="preserve">087FO3NF65: Trunk </w:t>
      </w:r>
      <w:r w:rsidR="000B66A7" w:rsidRPr="00A070CB">
        <w:t>IIIC (T3aN2aM0, 7</w:t>
      </w:r>
      <w:r w:rsidR="000B66A7" w:rsidRPr="00A070CB">
        <w:rPr>
          <w:vertAlign w:val="superscript"/>
        </w:rPr>
        <w:t>th</w:t>
      </w:r>
      <w:r w:rsidR="000B66A7" w:rsidRPr="00A070CB">
        <w:t>) at age 61.8. R</w:t>
      </w:r>
      <w:r w:rsidRPr="00A070CB">
        <w:t xml:space="preserve">egional axillary nodes </w:t>
      </w:r>
      <w:r w:rsidR="000B66A7" w:rsidRPr="00A070CB">
        <w:t>at 62, then</w:t>
      </w:r>
      <w:r w:rsidRPr="00A070CB">
        <w:t xml:space="preserve"> “Breast, NOS” </w:t>
      </w:r>
      <w:r w:rsidR="000B66A7" w:rsidRPr="00A070CB">
        <w:t>met</w:t>
      </w:r>
      <w:r w:rsidRPr="00A070CB">
        <w:t xml:space="preserve"> classified as “Distant”</w:t>
      </w:r>
      <w:r w:rsidR="000B66A7" w:rsidRPr="00A070CB">
        <w:t xml:space="preserve"> at age 63.59</w:t>
      </w:r>
      <w:r w:rsidRPr="00A070CB">
        <w:t>.</w:t>
      </w:r>
      <w:r w:rsidR="000B66A7" w:rsidRPr="00A070CB">
        <w:t xml:space="preserve"> Specimen is the Breast NOS met.</w:t>
      </w:r>
      <w:r w:rsidRPr="00A070CB">
        <w:t xml:space="preserve"> </w:t>
      </w:r>
      <w:r w:rsidR="00D54050" w:rsidRPr="00A070CB">
        <w:t>Reported to have</w:t>
      </w:r>
      <w:r w:rsidRPr="00A070CB">
        <w:t xml:space="preserve"> lung mets with “regional” intrathoracic nodes</w:t>
      </w:r>
      <w:r w:rsidR="00D54050" w:rsidRPr="00A070CB">
        <w:t xml:space="preserve"> at age 64.32</w:t>
      </w:r>
      <w:r w:rsidRPr="00A070CB">
        <w:t>. Rule seems appropriate in this case</w:t>
      </w:r>
      <w:r w:rsidR="00A070CB">
        <w:t>; keep as stage IV for distant met</w:t>
      </w:r>
      <w:r w:rsidRPr="00A070CB">
        <w:t>.</w:t>
      </w:r>
    </w:p>
    <w:p w14:paraId="50AC3AA3" w14:textId="186D616D" w:rsidR="00A96899" w:rsidRPr="00A070CB" w:rsidRDefault="00A070CB" w:rsidP="00A070CB">
      <w:pPr>
        <w:pStyle w:val="ListParagraph"/>
        <w:numPr>
          <w:ilvl w:val="4"/>
          <w:numId w:val="4"/>
        </w:numPr>
        <w:spacing w:after="0"/>
      </w:pPr>
      <w:r>
        <w:t>For this patient ID, set Discrepancy = 1 and Exception = 0.</w:t>
      </w:r>
      <w:r w:rsidR="00A96899" w:rsidRPr="00A070CB">
        <w:t xml:space="preserve"> </w:t>
      </w:r>
    </w:p>
    <w:p w14:paraId="429D5FE9" w14:textId="5AE8C54E" w:rsidR="008F78DB" w:rsidRDefault="00A96899" w:rsidP="00A96899">
      <w:pPr>
        <w:pStyle w:val="ListParagraph"/>
        <w:numPr>
          <w:ilvl w:val="3"/>
          <w:numId w:val="4"/>
        </w:numPr>
        <w:spacing w:after="0"/>
      </w:pPr>
      <w:r w:rsidRPr="00A070CB">
        <w:t xml:space="preserve">ILE2DL0KMW: </w:t>
      </w:r>
      <w:r w:rsidR="009B7758" w:rsidRPr="00A070CB">
        <w:t>Two diagnoses at the same time: scalp IIC and trunk IIIC (T4bN2cM0</w:t>
      </w:r>
      <w:r w:rsidR="00806F6C" w:rsidRPr="00A070CB">
        <w:t>, 8th</w:t>
      </w:r>
      <w:r w:rsidR="009B7758" w:rsidRPr="00A070CB">
        <w:t xml:space="preserve">). Specimen is skin of trunk, collected 57 days after diagnosis, designated as “primary”. Reported to have “distant” axillary nodes associated with the trunk diagnosis (at the same time as the trunk skin specimen collection) and multiple “regional” skin mets associated with the scalp diagnosis. No additional entries to suggest later distant mets. No ICB treatment. Surgery file shows trunk diagnosis with first </w:t>
      </w:r>
      <w:r w:rsidR="007D0E3E" w:rsidRPr="00A070CB">
        <w:t>related biopsy</w:t>
      </w:r>
      <w:r w:rsidR="009B7758" w:rsidRPr="00A070CB">
        <w:t xml:space="preserve"> taken at time of specimen collection. This may represent the primary lesion at IIIC diagnosis</w:t>
      </w:r>
      <w:r w:rsidR="003A4302" w:rsidRPr="00A070CB">
        <w:t>.</w:t>
      </w:r>
      <w:r w:rsidR="00A070CB">
        <w:t xml:space="preserve"> Make </w:t>
      </w:r>
      <w:r w:rsidR="001F010B">
        <w:t xml:space="preserve">exception to the rule to assign as stage III. </w:t>
      </w:r>
    </w:p>
    <w:p w14:paraId="2EE63194" w14:textId="65DF27ED" w:rsidR="001F010B" w:rsidRPr="00A070CB" w:rsidRDefault="001F010B" w:rsidP="001F010B">
      <w:pPr>
        <w:pStyle w:val="ListParagraph"/>
        <w:numPr>
          <w:ilvl w:val="4"/>
          <w:numId w:val="4"/>
        </w:numPr>
        <w:spacing w:after="0"/>
      </w:pPr>
      <w:r>
        <w:t>For this patient ID, set Discrepancy = 1.</w:t>
      </w:r>
      <w:r w:rsidR="004510D1">
        <w:t xml:space="preserve"> The PRIORDISTANT rule does not apply since this patient will be captured by EXCEPTION </w:t>
      </w:r>
      <w:r w:rsidR="004510D1">
        <w:lastRenderedPageBreak/>
        <w:t>rule. This patient is not included in the patient counts for this rule anymore.</w:t>
      </w:r>
      <w:r>
        <w:t xml:space="preserve"> </w:t>
      </w:r>
    </w:p>
    <w:p w14:paraId="11F46D5C" w14:textId="77777777" w:rsidR="001F010B" w:rsidRDefault="003A4302" w:rsidP="001F010B">
      <w:pPr>
        <w:pStyle w:val="ListParagraph"/>
        <w:numPr>
          <w:ilvl w:val="3"/>
          <w:numId w:val="4"/>
        </w:numPr>
        <w:spacing w:after="0"/>
      </w:pPr>
      <w:r w:rsidRPr="00A070CB">
        <w:t>227RDTKST8: Trunk IIIC (T3N3cM0</w:t>
      </w:r>
      <w:r w:rsidR="00806F6C" w:rsidRPr="00A070CB">
        <w:t>, 8th</w:t>
      </w:r>
      <w:r w:rsidRPr="00A070CB">
        <w:t>) initial diagnosis. Specimen is lymph node (NOS), designated as “metastatic”, collected 35 days after diagnosis. Reported to have “distant” axillary nodes at same age as diagnosis, then “regional” inguinal nodes at same age as specimen collection. Specimen likely represents an inguinal node. Specimen collected Pre-ICB treatment. No additional entries to suggest later distant mets. Surgery file shows three entries, one at diagnosis and two at age of specimen collection. Perhaps axillary node was found first, then later discovered skin lesion and inguinal nodal basin involvement</w:t>
      </w:r>
      <w:r w:rsidR="00B52587" w:rsidRPr="00A070CB">
        <w:t xml:space="preserve">, but this would still be IIIC disease.  </w:t>
      </w:r>
      <w:r w:rsidR="001F010B">
        <w:t xml:space="preserve">Make exception to the rule to assign as stage III. </w:t>
      </w:r>
    </w:p>
    <w:p w14:paraId="1CFBF644" w14:textId="11B5A087" w:rsidR="003A4302" w:rsidRPr="00A070CB" w:rsidRDefault="001F010B" w:rsidP="001F010B">
      <w:pPr>
        <w:pStyle w:val="ListParagraph"/>
        <w:numPr>
          <w:ilvl w:val="4"/>
          <w:numId w:val="4"/>
        </w:numPr>
        <w:spacing w:after="0"/>
      </w:pPr>
      <w:r>
        <w:t>For this patient ID, set Discrepancy = 1.</w:t>
      </w:r>
      <w:r w:rsidR="004510D1" w:rsidRPr="004510D1">
        <w:t xml:space="preserve"> </w:t>
      </w:r>
      <w:r w:rsidR="004510D1">
        <w:t xml:space="preserve">The PRIORDISTANT rule does not apply since this patient will be captured by EXCEPTION rule. This patient is not included in the patient counts for this rule anymore. </w:t>
      </w:r>
      <w:r>
        <w:t xml:space="preserve"> </w:t>
      </w:r>
      <w:r w:rsidR="00E72AB9" w:rsidRPr="00A070CB">
        <w:t xml:space="preserve"> </w:t>
      </w:r>
    </w:p>
    <w:p w14:paraId="0F3FF71B" w14:textId="57E76EE8" w:rsidR="00E72AB9" w:rsidRDefault="00C9029A" w:rsidP="00A96899">
      <w:pPr>
        <w:pStyle w:val="ListParagraph"/>
        <w:numPr>
          <w:ilvl w:val="3"/>
          <w:numId w:val="4"/>
        </w:numPr>
        <w:spacing w:after="0"/>
      </w:pPr>
      <w:r w:rsidRPr="00A070CB">
        <w:t xml:space="preserve">9EYYI5H9SU: Lower extremity clinical IIB disease (no path stage) at initial diagnosis at age 43. Reported to have lung mets at age 59 associated with lower extremity diagnosis. Specimen is skin of trunk, designated as “primary”, collected at age 63.46. Reported to later develop pancreas mets at age 63.64, associated with lower extremity diagnosis. Surgery file only contains entries for lower extremity diagnosis, including time points that correspond </w:t>
      </w:r>
      <w:r w:rsidR="00806F6C" w:rsidRPr="00A070CB">
        <w:t xml:space="preserve">to </w:t>
      </w:r>
      <w:r w:rsidRPr="00A070CB">
        <w:t xml:space="preserve">age of specimen collection. Trunk lesion could represent new primary, but rule seems appropriate in this case.  </w:t>
      </w:r>
      <w:r w:rsidR="001F010B">
        <w:t xml:space="preserve">Keep as stage IV with likely new primary in the setting of metastatic disease. </w:t>
      </w:r>
    </w:p>
    <w:p w14:paraId="6496922C" w14:textId="3F036089" w:rsidR="001F010B" w:rsidRDefault="00A223E8" w:rsidP="001F010B">
      <w:pPr>
        <w:pStyle w:val="ListParagraph"/>
        <w:numPr>
          <w:ilvl w:val="4"/>
          <w:numId w:val="4"/>
        </w:numPr>
        <w:spacing w:after="0"/>
      </w:pPr>
      <w:r>
        <w:t xml:space="preserve">For this patient ID, set Discrepancy = 1. </w:t>
      </w:r>
    </w:p>
    <w:p w14:paraId="355C823E" w14:textId="3B1754CD" w:rsidR="00A223E8" w:rsidRPr="00A070CB" w:rsidRDefault="00A223E8" w:rsidP="00A223E8">
      <w:pPr>
        <w:pStyle w:val="ListParagraph"/>
        <w:numPr>
          <w:ilvl w:val="4"/>
          <w:numId w:val="4"/>
        </w:numPr>
        <w:spacing w:after="0"/>
      </w:pPr>
      <w:r>
        <w:t>For this patient ID, set Possible New Primary = 1.</w:t>
      </w:r>
    </w:p>
    <w:p w14:paraId="41EBD47B" w14:textId="77777777" w:rsidR="00F7272A" w:rsidRDefault="00C9029A" w:rsidP="00A96899">
      <w:pPr>
        <w:pStyle w:val="ListParagraph"/>
        <w:numPr>
          <w:ilvl w:val="3"/>
          <w:numId w:val="4"/>
        </w:numPr>
        <w:spacing w:after="0"/>
      </w:pPr>
      <w:r w:rsidRPr="00A070CB">
        <w:t xml:space="preserve">HTKAEZOC7V: </w:t>
      </w:r>
      <w:r w:rsidR="00806F6C" w:rsidRPr="00A070CB">
        <w:t>Scalp/neck III (T4bN2bM0, 6</w:t>
      </w:r>
      <w:r w:rsidR="00806F6C" w:rsidRPr="00A070CB">
        <w:rPr>
          <w:vertAlign w:val="superscript"/>
        </w:rPr>
        <w:t>th</w:t>
      </w:r>
      <w:r w:rsidR="00806F6C" w:rsidRPr="00A070CB">
        <w:t>) disease at initial diagnosis</w:t>
      </w:r>
      <w:r w:rsidR="007D0E3E" w:rsidRPr="00A070CB">
        <w:t xml:space="preserve"> at age 70.9. Specimen is axillary node</w:t>
      </w:r>
      <w:r w:rsidR="00DD22C6" w:rsidRPr="00A070CB">
        <w:t xml:space="preserve">, designated as “metastatic”, at age 82.55. </w:t>
      </w:r>
      <w:r w:rsidR="007D0E3E" w:rsidRPr="00A070CB">
        <w:t xml:space="preserve">Reported to have regional skin mets at age 71, then “distant” axillary nodes at age 79.7, followed by </w:t>
      </w:r>
      <w:r w:rsidR="00DD22C6" w:rsidRPr="00A070CB">
        <w:t>regional nodes of head/face/neck at age 81. Later lung mets at age 83.9. Specimen collected post-ICB. Rule seems appropriate in this case.</w:t>
      </w:r>
      <w:r w:rsidR="00F7272A">
        <w:t xml:space="preserve"> Follow rule, keep as stage IV. </w:t>
      </w:r>
    </w:p>
    <w:p w14:paraId="3A955515" w14:textId="0C6B0D2D" w:rsidR="00C9029A" w:rsidRPr="00A070CB" w:rsidRDefault="00F7272A" w:rsidP="00F7272A">
      <w:pPr>
        <w:pStyle w:val="ListParagraph"/>
        <w:numPr>
          <w:ilvl w:val="4"/>
          <w:numId w:val="4"/>
        </w:numPr>
        <w:spacing w:after="0"/>
      </w:pPr>
      <w:r>
        <w:t>For this patient ID, set Discrepancy = 1.</w:t>
      </w:r>
    </w:p>
    <w:p w14:paraId="296D2BE2" w14:textId="0FFC2F71" w:rsidR="00DD22C6" w:rsidRDefault="00DD22C6" w:rsidP="00DD22C6">
      <w:pPr>
        <w:pStyle w:val="ListParagraph"/>
        <w:numPr>
          <w:ilvl w:val="3"/>
          <w:numId w:val="4"/>
        </w:numPr>
        <w:spacing w:after="0"/>
      </w:pPr>
      <w:r w:rsidRPr="00A070CB">
        <w:t>IALUL9JC9Y: Trunk IIIA (T3aN1aM</w:t>
      </w:r>
      <w:r w:rsidR="00C342E1" w:rsidRPr="00A070CB">
        <w:t>0</w:t>
      </w:r>
      <w:r w:rsidRPr="00A070CB">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mets. Given prior “distant” nodes in head/face/neck, considered stage IV. Not sure about how different nodal basins are generally viewed for trunk melanomas. </w:t>
      </w:r>
      <w:r w:rsidR="00F7272A">
        <w:t xml:space="preserve">Follow rule, keep as stage IV. </w:t>
      </w:r>
    </w:p>
    <w:p w14:paraId="58B4C9E8" w14:textId="090257E9" w:rsidR="00F7272A" w:rsidRPr="00A070CB" w:rsidRDefault="00F7272A" w:rsidP="00F7272A">
      <w:pPr>
        <w:pStyle w:val="ListParagraph"/>
        <w:numPr>
          <w:ilvl w:val="4"/>
          <w:numId w:val="4"/>
        </w:numPr>
        <w:spacing w:after="0"/>
      </w:pPr>
      <w:r>
        <w:lastRenderedPageBreak/>
        <w:t>For this patient ID, set Discrepancy = 1.</w:t>
      </w:r>
    </w:p>
    <w:p w14:paraId="67F062EC" w14:textId="77777777" w:rsidR="00F7272A" w:rsidRDefault="00465AD0" w:rsidP="00F7272A">
      <w:pPr>
        <w:pStyle w:val="ListParagraph"/>
        <w:numPr>
          <w:ilvl w:val="3"/>
          <w:numId w:val="4"/>
        </w:numPr>
        <w:spacing w:after="0"/>
      </w:pPr>
      <w:r w:rsidRPr="00A070CB">
        <w:t xml:space="preserve">QE43I70DGC: Lower extremity </w:t>
      </w:r>
      <w:r w:rsidR="00EA0169" w:rsidRPr="00A070CB">
        <w:t xml:space="preserve">IIIB (T3bN1M0, 6th) disease at age 55.115. Reported to have “distant” inguinal nodes at age 55.115 (same time as initial diagnosis). Specimen is a skin of lower extremity obtained at age 63.6, designated as a “primary”. Reported to later have brain mets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mets within a year of specimen, rule likely appropriate given limited information. </w:t>
      </w:r>
      <w:r w:rsidR="00F7272A">
        <w:t xml:space="preserve">Keep as stage IV with likely new primary in the setting of metastatic disease. </w:t>
      </w:r>
    </w:p>
    <w:p w14:paraId="0C0FD9AB" w14:textId="4C6C899D" w:rsidR="00F7272A" w:rsidRDefault="00F7272A" w:rsidP="00F7272A">
      <w:pPr>
        <w:pStyle w:val="ListParagraph"/>
        <w:numPr>
          <w:ilvl w:val="4"/>
          <w:numId w:val="4"/>
        </w:numPr>
        <w:spacing w:after="0"/>
      </w:pPr>
      <w:r>
        <w:t xml:space="preserve">For this patient ID, set Discrepancy = 1. </w:t>
      </w:r>
    </w:p>
    <w:p w14:paraId="346D24A7" w14:textId="52B4796B" w:rsidR="00465AD0" w:rsidRPr="00A070CB" w:rsidRDefault="00F7272A" w:rsidP="00F7272A">
      <w:pPr>
        <w:pStyle w:val="ListParagraph"/>
        <w:numPr>
          <w:ilvl w:val="4"/>
          <w:numId w:val="4"/>
        </w:numPr>
        <w:spacing w:after="0"/>
      </w:pPr>
      <w:r>
        <w:t>For this patient ID, set Possible New Primary = 1.</w:t>
      </w:r>
    </w:p>
    <w:p w14:paraId="21B4C017" w14:textId="77777777" w:rsidR="00F7272A" w:rsidRDefault="004F5358" w:rsidP="00F7272A">
      <w:pPr>
        <w:pStyle w:val="ListParagraph"/>
        <w:numPr>
          <w:ilvl w:val="3"/>
          <w:numId w:val="4"/>
        </w:numPr>
        <w:spacing w:after="0"/>
      </w:pPr>
      <w:r w:rsidRPr="00A070CB">
        <w:t>XHTXLE3MLC: Lower extremity IIC disease at age 50.5. Reported distant</w:t>
      </w:r>
      <w:r w:rsidR="00E3720C" w:rsidRPr="00A070CB">
        <w:t xml:space="preserve"> upper extremity skin met at 53.44, associated with the lower extremity diagnosis. Specimen is skin from lower extremity, designated as “primary”, obtained at age 54.56. No additional entries to suggest additional distant disease. Specimen obtained post-ICB treatment. While specimen could represent new primary, rule seems appropriate given limited information. </w:t>
      </w:r>
      <w:r w:rsidR="00F7272A">
        <w:t xml:space="preserve">Keep as stage IV with likely new primary in the setting of metastatic disease. </w:t>
      </w:r>
    </w:p>
    <w:p w14:paraId="2E3A08E6" w14:textId="4203BC74" w:rsidR="00F7272A" w:rsidRDefault="00F7272A" w:rsidP="00F7272A">
      <w:pPr>
        <w:pStyle w:val="ListParagraph"/>
        <w:numPr>
          <w:ilvl w:val="4"/>
          <w:numId w:val="4"/>
        </w:numPr>
        <w:spacing w:after="0"/>
      </w:pPr>
      <w:r>
        <w:t xml:space="preserve">For this patient ID, set Discrepancy = 1. </w:t>
      </w:r>
    </w:p>
    <w:p w14:paraId="135E6940" w14:textId="03743188" w:rsidR="00E3720C" w:rsidRPr="00A070CB" w:rsidRDefault="00F7272A" w:rsidP="00F7272A">
      <w:pPr>
        <w:pStyle w:val="ListParagraph"/>
        <w:numPr>
          <w:ilvl w:val="4"/>
          <w:numId w:val="4"/>
        </w:numPr>
        <w:spacing w:after="0"/>
      </w:pPr>
      <w:r>
        <w:t>For this patient ID, set Possible New Primary = 1.</w:t>
      </w:r>
    </w:p>
    <w:p w14:paraId="6233AB8A" w14:textId="77777777" w:rsidR="003A5475" w:rsidRDefault="00E3720C" w:rsidP="003A5475">
      <w:pPr>
        <w:pStyle w:val="ListParagraph"/>
        <w:numPr>
          <w:ilvl w:val="3"/>
          <w:numId w:val="4"/>
        </w:numPr>
        <w:spacing w:after="0"/>
      </w:pPr>
      <w:r w:rsidRPr="00A070CB">
        <w:t>YMC959TA29</w:t>
      </w:r>
      <w:r w:rsidR="00C342E1" w:rsidRPr="00A070CB">
        <w:t xml:space="preserve">: Trunk IIIB (T4aN3cM0, 7th) disease at age 37.35. Specimen is skin (NOS), designated as “metastatic”, obtained at age 37.43 (29 days after initial diagnosis). Reported to have “distant” skin 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r w:rsidR="003A5475">
        <w:t xml:space="preserve">Follow rule, keep as stage IV. </w:t>
      </w:r>
    </w:p>
    <w:p w14:paraId="76B89570" w14:textId="0DC5C084" w:rsidR="004F5358" w:rsidRPr="00A070CB" w:rsidRDefault="003A5475" w:rsidP="003A5475">
      <w:pPr>
        <w:pStyle w:val="ListParagraph"/>
        <w:numPr>
          <w:ilvl w:val="4"/>
          <w:numId w:val="4"/>
        </w:numPr>
        <w:spacing w:after="0"/>
      </w:pPr>
      <w:r>
        <w:t>For this patient ID, set Discrepancy = 1.</w:t>
      </w:r>
    </w:p>
    <w:p w14:paraId="7C5831A2" w14:textId="0E46F218" w:rsidR="003A5475" w:rsidRDefault="00C342E1" w:rsidP="003A5475">
      <w:pPr>
        <w:pStyle w:val="ListParagraph"/>
        <w:numPr>
          <w:ilvl w:val="3"/>
          <w:numId w:val="4"/>
        </w:numPr>
        <w:spacing w:after="0"/>
      </w:pPr>
      <w:r w:rsidRPr="00A070CB">
        <w:t>YRGE6MVYNK: Lower extremity IIIA (</w:t>
      </w:r>
      <w:r w:rsidR="00F03403" w:rsidRPr="00A070CB">
        <w:t>T2aN1aM0, 8th</w:t>
      </w:r>
      <w:r w:rsidRPr="00A070CB">
        <w:t xml:space="preserve">) disease at age 29.97. Reported “distant” inguinal nodes at age 30.02, associated with lower extremity diagnosis. </w:t>
      </w:r>
      <w:r w:rsidR="00F03403" w:rsidRPr="00A070CB">
        <w:t xml:space="preserve">Specimen is skin from lower extremity, designated as “primary”, obtained at age 30.02 (same age as “distant” inguinal nodes). No additional entries to suggest later distant mets. No ICB treatment. Surgery file has an entry at same age of diagnosis labeled as “unknown site” and another entry at same age of specimen </w:t>
      </w:r>
      <w:r w:rsidR="00F03403" w:rsidRPr="00A070CB">
        <w:lastRenderedPageBreak/>
        <w:t xml:space="preserve">collection, also labeled as “unknown site”, followed by another surgery at age 30.56 that does have lower extremity diagnosis associated with it. This skin specimen likely represents the initial IIIA diagnosis. </w:t>
      </w:r>
      <w:r w:rsidR="003A5475">
        <w:t xml:space="preserve">Make exception to the rule to assign as stage III. </w:t>
      </w:r>
    </w:p>
    <w:p w14:paraId="56CE63A4" w14:textId="1E86E9EF" w:rsidR="00C342E1" w:rsidRPr="00A070CB" w:rsidRDefault="003A5475" w:rsidP="003A5475">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p>
    <w:p w14:paraId="26EF82C5" w14:textId="77777777" w:rsidR="003A5475" w:rsidRDefault="00860D68" w:rsidP="003A5475">
      <w:pPr>
        <w:pStyle w:val="ListParagraph"/>
        <w:numPr>
          <w:ilvl w:val="3"/>
          <w:numId w:val="4"/>
        </w:numPr>
        <w:spacing w:after="0"/>
      </w:pPr>
      <w:r w:rsidRPr="00A070CB">
        <w:t xml:space="preserve">QC7QX0VWAY: Two melanoma diagnoses: trunk IIB at age 68.518 and lower extremity IIB at age 75.08. Lung met reported at age 71 associated with the trunk melanoma. No other mets reported. Specimen is skin from lower extremity, designated as “primary”, obtained at age 75.08 (time of that diagnosis). Specimen obtained pre-ICB treatment. Since the rule does not distinguish by site </w:t>
      </w:r>
      <w:r w:rsidR="00AE29E6" w:rsidRPr="00A070CB">
        <w:t xml:space="preserve">(trunk, extremity, etc), it counts the lung met as distant disease for the lower extremity melanoma, and thus assigns stage IV. If this lesion represents a new primary, then this is incorrect. Unable to know from information available. </w:t>
      </w:r>
      <w:r w:rsidR="003A5475">
        <w:t xml:space="preserve">Keep as stage IV with likely new primary in the setting of metastatic disease. </w:t>
      </w:r>
    </w:p>
    <w:p w14:paraId="4D78778A" w14:textId="711FDB93" w:rsidR="003A5475" w:rsidRDefault="003A5475" w:rsidP="003A5475">
      <w:pPr>
        <w:pStyle w:val="ListParagraph"/>
        <w:numPr>
          <w:ilvl w:val="4"/>
          <w:numId w:val="4"/>
        </w:numPr>
        <w:spacing w:after="0"/>
      </w:pPr>
      <w:r>
        <w:t xml:space="preserve">For this patient ID, set Discrepancy = 1. </w:t>
      </w:r>
    </w:p>
    <w:p w14:paraId="1EC09B17" w14:textId="13A5664B" w:rsidR="00860D68" w:rsidRDefault="003A5475" w:rsidP="003A5475">
      <w:pPr>
        <w:pStyle w:val="ListParagraph"/>
        <w:numPr>
          <w:ilvl w:val="4"/>
          <w:numId w:val="4"/>
        </w:numPr>
        <w:spacing w:after="0"/>
      </w:pPr>
      <w:r>
        <w:t>For this patient ID, set Possible New Primary = 1.</w:t>
      </w:r>
    </w:p>
    <w:p w14:paraId="4B521619" w14:textId="24E72B06" w:rsidR="008C74B8" w:rsidRPr="00A070CB" w:rsidRDefault="008C74B8" w:rsidP="003A5475">
      <w:pPr>
        <w:pStyle w:val="ListParagraph"/>
        <w:numPr>
          <w:ilvl w:val="4"/>
          <w:numId w:val="4"/>
        </w:numPr>
        <w:spacing w:after="0"/>
      </w:pPr>
      <w:r>
        <w:t xml:space="preserve">This is the patient that had the correct stage (IV) by your script according to the rules, but an error in my file (key) for this patient. The key has been corrected. </w:t>
      </w:r>
    </w:p>
    <w:p w14:paraId="47079237" w14:textId="08812E7C" w:rsidR="00E0317E" w:rsidRDefault="00E0317E" w:rsidP="00B74E97">
      <w:pPr>
        <w:spacing w:after="0"/>
      </w:pPr>
    </w:p>
    <w:p w14:paraId="3EFB54AA" w14:textId="05CF0E6C" w:rsidR="00442624" w:rsidRPr="00442624" w:rsidRDefault="004A5367" w:rsidP="00442624">
      <w:pPr>
        <w:spacing w:after="0"/>
        <w:rPr>
          <w:b/>
          <w:bCs/>
        </w:rPr>
      </w:pPr>
      <w:r>
        <w:rPr>
          <w:b/>
          <w:bCs/>
          <w:color w:val="FF0000"/>
        </w:rPr>
        <w:t xml:space="preserve">RULE #6: </w:t>
      </w:r>
      <w:r w:rsidR="00442624" w:rsidRPr="004A5367">
        <w:rPr>
          <w:b/>
          <w:bCs/>
          <w:color w:val="FF0000"/>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r w:rsidRPr="008F78DB">
        <w:rPr>
          <w:b/>
          <w:bCs/>
        </w:rPr>
        <w:t>MetastaticDiseaseInd = “</w:t>
      </w:r>
      <w:r>
        <w:rPr>
          <w:b/>
          <w:bCs/>
        </w:rPr>
        <w:t>No</w:t>
      </w:r>
      <w:r w:rsidRPr="008F78DB">
        <w:rPr>
          <w:b/>
          <w:bCs/>
        </w:rPr>
        <w:t>”</w:t>
      </w:r>
      <w:r>
        <w:rPr>
          <w:b/>
          <w:bCs/>
        </w:rPr>
        <w:t xml:space="preserve">, </w:t>
      </w:r>
      <w:r>
        <w:t xml:space="preserve">THEN </w:t>
      </w:r>
      <w:r w:rsidRPr="004B69B4">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No recorded regional or distant metastatic disease. Rule assigns stage at initial diagnosis.</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Must add 0.005 to the AgeAtSpecimenCollection</w:t>
      </w:r>
      <w:r w:rsidRPr="004A5367">
        <w:rPr>
          <w:i/>
          <w:iCs/>
        </w:rPr>
        <w:t xml:space="preserve"> due to only 2 decimal points recorded for age in that file, but 3 decimal points recorded on the diagnosis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2BA13494" w:rsidR="00423E99" w:rsidRPr="00857ECB" w:rsidRDefault="00423E99" w:rsidP="00442624">
      <w:pPr>
        <w:pStyle w:val="ListParagraph"/>
        <w:numPr>
          <w:ilvl w:val="0"/>
          <w:numId w:val="11"/>
        </w:numPr>
        <w:spacing w:after="0"/>
      </w:pPr>
      <w:r w:rsidRPr="00857ECB">
        <w:t>MetastaticDiseaseInd = No (meaning no regional or distant metastatic disease reported)</w:t>
      </w:r>
      <w:r w:rsidR="006243E0" w:rsidRPr="00857ECB">
        <w:t xml:space="preserve">. </w:t>
      </w:r>
    </w:p>
    <w:p w14:paraId="6D80014F" w14:textId="2F34834F" w:rsidR="006243E0" w:rsidRDefault="006243E0" w:rsidP="00423E99">
      <w:pPr>
        <w:pStyle w:val="ListParagraph"/>
        <w:numPr>
          <w:ilvl w:val="1"/>
          <w:numId w:val="11"/>
        </w:numPr>
        <w:spacing w:after="0"/>
      </w:pPr>
      <w:r w:rsidRPr="00857ECB">
        <w:t xml:space="preserve">Except for 1 lymph node specimen (5BS8L7PCCE), </w:t>
      </w:r>
      <w:r w:rsidR="00423E99" w:rsidRPr="00857ECB">
        <w:t>all that have MetastaticDiseaseInd = No</w:t>
      </w:r>
      <w:r w:rsidRPr="00857ECB">
        <w:t xml:space="preserve"> are skin specimens listed as “Primary”. However, the time between age at specimen collection and age at diagnosis ranges from 0 days to 721 days, including about half that were obtained within 30 days of initial diagnosis. </w:t>
      </w:r>
      <w:r w:rsidR="00423E99" w:rsidRPr="00857ECB">
        <w:t xml:space="preserve">About 70% have clinical or pathologic stage II disease at initial diagnosis. While some could represent new primaries, the skin site of specimen collection is the same as the primary skin site of diagnosis for all but one, and in that one case, the specimen site is “skin NOS”. While some of these may represent new primaries, this rule treats all </w:t>
      </w:r>
      <w:r w:rsidR="00423E99" w:rsidRPr="00857ECB">
        <w:lastRenderedPageBreak/>
        <w:t xml:space="preserve">specimens as related to the initial diagnosis given the limited information to know if these are truly new primaries. </w:t>
      </w:r>
      <w:r w:rsidRPr="00857ECB">
        <w:t xml:space="preserve"> </w:t>
      </w:r>
    </w:p>
    <w:p w14:paraId="0C9E46DE" w14:textId="0E40D7FA" w:rsidR="00857ECB" w:rsidRDefault="00857ECB" w:rsidP="00857ECB">
      <w:pPr>
        <w:pStyle w:val="ListParagraph"/>
        <w:numPr>
          <w:ilvl w:val="0"/>
          <w:numId w:val="11"/>
        </w:numPr>
        <w:spacing w:after="0"/>
      </w:pPr>
      <w:r>
        <w:t xml:space="preserve">Three patients with specimens obtained &gt; 90 days: </w:t>
      </w:r>
    </w:p>
    <w:p w14:paraId="2A09D595" w14:textId="4297113A" w:rsidR="00857ECB" w:rsidRDefault="00857ECB" w:rsidP="00857ECB">
      <w:pPr>
        <w:pStyle w:val="ListParagraph"/>
        <w:numPr>
          <w:ilvl w:val="2"/>
          <w:numId w:val="11"/>
        </w:numPr>
        <w:spacing w:after="0"/>
      </w:pPr>
      <w:r w:rsidRPr="00787486">
        <w:t>9DLKDVIQ2W</w:t>
      </w:r>
      <w:r>
        <w:t xml:space="preserve">: initial IIB upper extremity diagnosis; specimen is skin of upper extremity obtained 721 days later; </w:t>
      </w:r>
      <w:r w:rsidRPr="00787486">
        <w:rPr>
          <w:color w:val="FF0000"/>
        </w:rPr>
        <w:t>likely represents new primary; given limited information, keep as stage II</w:t>
      </w:r>
      <w:r>
        <w:t xml:space="preserve"> </w:t>
      </w:r>
    </w:p>
    <w:p w14:paraId="387CC459" w14:textId="30DFB010" w:rsidR="00857ECB" w:rsidRDefault="00857ECB" w:rsidP="00857ECB">
      <w:pPr>
        <w:pStyle w:val="ListParagraph"/>
        <w:numPr>
          <w:ilvl w:val="3"/>
          <w:numId w:val="11"/>
        </w:numPr>
        <w:spacing w:after="0"/>
      </w:pPr>
      <w:r>
        <w:t>For this patient ID, set Discrepancy = 1</w:t>
      </w:r>
    </w:p>
    <w:p w14:paraId="2138028A" w14:textId="4CB38905" w:rsidR="00857ECB" w:rsidRDefault="00857ECB" w:rsidP="00857ECB">
      <w:pPr>
        <w:pStyle w:val="ListParagraph"/>
        <w:numPr>
          <w:ilvl w:val="3"/>
          <w:numId w:val="11"/>
        </w:numPr>
        <w:spacing w:after="0"/>
      </w:pPr>
      <w:r>
        <w:t xml:space="preserve">For this patient ID, set Possible New Primary = 1 </w:t>
      </w:r>
    </w:p>
    <w:p w14:paraId="5653703F" w14:textId="6490FEFE" w:rsidR="00857ECB" w:rsidRDefault="00857ECB" w:rsidP="00857ECB">
      <w:pPr>
        <w:pStyle w:val="ListParagraph"/>
        <w:numPr>
          <w:ilvl w:val="2"/>
          <w:numId w:val="11"/>
        </w:numPr>
        <w:spacing w:after="0"/>
        <w:rPr>
          <w:color w:val="FF0000"/>
        </w:rPr>
      </w:pPr>
      <w:r w:rsidRPr="00787486">
        <w:t>MD5OTA3E8A</w:t>
      </w:r>
      <w:r>
        <w:t xml:space="preserve">: initial IIC lower extremity diagnosis; specimen is skin of lower extremity obtained 592 days later; </w:t>
      </w:r>
      <w:r w:rsidRPr="00787486">
        <w:rPr>
          <w:color w:val="FF0000"/>
        </w:rPr>
        <w:t xml:space="preserve">likely represents new primary; given limited information, keep as stage II </w:t>
      </w:r>
    </w:p>
    <w:p w14:paraId="29933955" w14:textId="58C1BFBC" w:rsidR="00857ECB" w:rsidRDefault="00857ECB" w:rsidP="00857ECB">
      <w:pPr>
        <w:pStyle w:val="ListParagraph"/>
        <w:numPr>
          <w:ilvl w:val="3"/>
          <w:numId w:val="11"/>
        </w:numPr>
        <w:spacing w:after="0"/>
        <w:rPr>
          <w:color w:val="FF0000"/>
        </w:rPr>
      </w:pPr>
      <w:r>
        <w:t>For this patient ID, set Discrepancy = 1</w:t>
      </w:r>
    </w:p>
    <w:p w14:paraId="33E8018C" w14:textId="228C963D" w:rsidR="00857ECB" w:rsidRPr="00857ECB" w:rsidRDefault="00857ECB" w:rsidP="00857ECB">
      <w:pPr>
        <w:pStyle w:val="ListParagraph"/>
        <w:numPr>
          <w:ilvl w:val="3"/>
          <w:numId w:val="11"/>
        </w:numPr>
        <w:spacing w:after="0"/>
      </w:pPr>
      <w:r>
        <w:t xml:space="preserve">For this patient ID, set Possible New Primary = 1 </w:t>
      </w:r>
    </w:p>
    <w:p w14:paraId="68AA3782" w14:textId="0907A1AB" w:rsidR="00857ECB" w:rsidRDefault="00857ECB" w:rsidP="00857ECB">
      <w:pPr>
        <w:pStyle w:val="ListParagraph"/>
        <w:numPr>
          <w:ilvl w:val="2"/>
          <w:numId w:val="11"/>
        </w:numPr>
        <w:spacing w:after="0"/>
      </w:pPr>
      <w:r w:rsidRPr="00787486">
        <w:t>MPHAPLR8K1</w:t>
      </w:r>
      <w:r>
        <w:t xml:space="preserve">: initial IIIC face melanoma diagnosis; specimen is skin of face obtained 94 days later; keep as stage III assuming locoregional recurrence (not new primary) </w:t>
      </w:r>
    </w:p>
    <w:p w14:paraId="04D1DCD0" w14:textId="4D6099F8" w:rsidR="00857ECB" w:rsidRPr="00857ECB" w:rsidRDefault="00857ECB" w:rsidP="00857ECB">
      <w:pPr>
        <w:pStyle w:val="ListParagraph"/>
        <w:numPr>
          <w:ilvl w:val="3"/>
          <w:numId w:val="11"/>
        </w:numPr>
        <w:spacing w:after="0"/>
      </w:pPr>
      <w:r>
        <w:t xml:space="preserve">For this patient ID, set Discrepancy = 1 </w:t>
      </w:r>
    </w:p>
    <w:p w14:paraId="5EE1111A" w14:textId="030A62BE" w:rsidR="00E0317E" w:rsidRDefault="00E0317E" w:rsidP="00B74E97">
      <w:pPr>
        <w:spacing w:after="0"/>
      </w:pPr>
    </w:p>
    <w:p w14:paraId="6D8474EC" w14:textId="05F10CCD" w:rsidR="00442624" w:rsidRDefault="004A5367" w:rsidP="00B74E97">
      <w:pPr>
        <w:spacing w:after="0"/>
        <w:rPr>
          <w:b/>
          <w:bCs/>
          <w:color w:val="FF0000"/>
        </w:rPr>
      </w:pPr>
      <w:r w:rsidRPr="004A5367">
        <w:rPr>
          <w:b/>
          <w:bCs/>
          <w:color w:val="FF0000"/>
        </w:rPr>
        <w:t xml:space="preserve">RULE#7: </w:t>
      </w:r>
      <w:r w:rsidR="000739DE" w:rsidRPr="004A5367">
        <w:rPr>
          <w:b/>
          <w:bCs/>
          <w:color w:val="FF0000"/>
        </w:rPr>
        <w:t>NODE</w:t>
      </w:r>
    </w:p>
    <w:p w14:paraId="0B84C9AD" w14:textId="2D7F23E8" w:rsidR="00952657" w:rsidRPr="004A5367" w:rsidRDefault="00952657" w:rsidP="00B74E97">
      <w:pPr>
        <w:spacing w:after="0"/>
        <w:rPr>
          <w:b/>
          <w:bCs/>
          <w:color w:val="FF0000"/>
        </w:rPr>
      </w:pPr>
      <w:r>
        <w:rPr>
          <w:b/>
          <w:bCs/>
          <w:color w:val="FF0000"/>
        </w:rPr>
        <w:t xml:space="preserve">SpecimenSiteofCollection is the correct field </w:t>
      </w:r>
    </w:p>
    <w:p w14:paraId="7C8CC1FF" w14:textId="388A6693" w:rsidR="00442624" w:rsidRDefault="000739DE" w:rsidP="000739DE">
      <w:pPr>
        <w:pStyle w:val="ListParagraph"/>
        <w:numPr>
          <w:ilvl w:val="0"/>
          <w:numId w:val="12"/>
        </w:numPr>
        <w:spacing w:after="0"/>
      </w:pPr>
      <w:r>
        <w:t xml:space="preserve">IF </w:t>
      </w:r>
      <w:r w:rsidRPr="004B031B">
        <w:rPr>
          <w:b/>
          <w:bCs/>
        </w:rPr>
        <w:t>Specimen</w:t>
      </w:r>
      <w:r w:rsidR="004B031B" w:rsidRPr="004B031B">
        <w:rPr>
          <w:b/>
          <w:bCs/>
        </w:rPr>
        <w:t>SiteofCollection</w:t>
      </w:r>
      <w:r w:rsidR="004B031B">
        <w:t xml:space="preserve"> contains [“</w:t>
      </w:r>
      <w:r w:rsidR="004B031B" w:rsidRPr="004B031B">
        <w:rPr>
          <w:b/>
          <w:bCs/>
        </w:rPr>
        <w:t>lymph node</w:t>
      </w:r>
      <w:r w:rsidR="004B031B">
        <w:t>” OR “</w:t>
      </w:r>
      <w:r w:rsidR="004B031B" w:rsidRPr="004B031B">
        <w:rPr>
          <w:b/>
          <w:bCs/>
        </w:rPr>
        <w:t>parotid</w:t>
      </w:r>
      <w:r w:rsidR="004B031B">
        <w:t xml:space="preserve">”], THEN </w:t>
      </w:r>
      <w:r w:rsidR="004B031B" w:rsidRPr="004B69B4">
        <w:rPr>
          <w:b/>
          <w:bCs/>
          <w:color w:val="00B050"/>
        </w:rPr>
        <w:t xml:space="preserve">AssignedStage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626AE4EF" w:rsidR="00E11FBA" w:rsidRDefault="00CA17A4" w:rsidP="002F1685">
      <w:pPr>
        <w:pStyle w:val="ListParagraph"/>
        <w:numPr>
          <w:ilvl w:val="1"/>
          <w:numId w:val="12"/>
        </w:numPr>
        <w:spacing w:after="0"/>
      </w:pPr>
      <w:r>
        <w:t>100</w:t>
      </w:r>
      <w:r w:rsidR="002F1685">
        <w:t xml:space="preserve"> patients</w:t>
      </w:r>
    </w:p>
    <w:p w14:paraId="35216537" w14:textId="39DD967E" w:rsidR="002F1685" w:rsidRDefault="002F1685" w:rsidP="002F1685">
      <w:pPr>
        <w:pStyle w:val="ListParagraph"/>
        <w:numPr>
          <w:ilvl w:val="2"/>
          <w:numId w:val="12"/>
        </w:numPr>
        <w:spacing w:after="0"/>
      </w:pPr>
      <w:r>
        <w:t>9</w:t>
      </w:r>
      <w:r w:rsidR="00CA17A4">
        <w:t>8</w:t>
      </w:r>
      <w:r>
        <w:t xml:space="preserve"> cutaneous</w:t>
      </w:r>
    </w:p>
    <w:p w14:paraId="18DC69E1" w14:textId="66B78296" w:rsidR="002F1685" w:rsidRDefault="002F1685" w:rsidP="002F1685">
      <w:pPr>
        <w:pStyle w:val="ListParagraph"/>
        <w:numPr>
          <w:ilvl w:val="3"/>
          <w:numId w:val="12"/>
        </w:numPr>
        <w:spacing w:after="0"/>
      </w:pPr>
      <w:r>
        <w:t>8</w:t>
      </w:r>
      <w:r w:rsidR="009B43F3">
        <w:t>7</w:t>
      </w:r>
      <w:r>
        <w:t xml:space="preserve"> patients in Group A</w:t>
      </w:r>
    </w:p>
    <w:p w14:paraId="291999DF" w14:textId="0400F511" w:rsidR="00CA17A4" w:rsidRDefault="00CA17A4" w:rsidP="002F1685">
      <w:pPr>
        <w:pStyle w:val="ListParagraph"/>
        <w:numPr>
          <w:ilvl w:val="3"/>
          <w:numId w:val="12"/>
        </w:numPr>
        <w:spacing w:after="0"/>
      </w:pPr>
      <w:r>
        <w:t xml:space="preserve">1 patient in Group B: </w:t>
      </w:r>
      <w:r w:rsidRPr="00CA17A4">
        <w:t>WOW011YH6I</w:t>
      </w:r>
    </w:p>
    <w:p w14:paraId="33C6381C" w14:textId="6CA9D910" w:rsidR="00CA17A4" w:rsidRDefault="00CA17A4" w:rsidP="00CA17A4">
      <w:pPr>
        <w:pStyle w:val="ListParagraph"/>
        <w:numPr>
          <w:ilvl w:val="4"/>
          <w:numId w:val="12"/>
        </w:numPr>
        <w:spacing w:after="0"/>
      </w:pPr>
      <w:r>
        <w:t>This patient was appropriately captured by this rule in your script, but I had an error in my file (key) that had the correct stage (III) but incorrect rule called. The key has been corrected.</w:t>
      </w:r>
    </w:p>
    <w:p w14:paraId="08F10498" w14:textId="1AF5E74F" w:rsidR="00CA17A4" w:rsidRDefault="002F1685" w:rsidP="00CA17A4">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04E3284F" w:rsidR="004B031B" w:rsidRPr="00952657" w:rsidRDefault="004B031B" w:rsidP="000739DE">
      <w:pPr>
        <w:pStyle w:val="ListParagraph"/>
        <w:numPr>
          <w:ilvl w:val="0"/>
          <w:numId w:val="12"/>
        </w:numPr>
        <w:spacing w:after="0"/>
      </w:pPr>
      <w:r w:rsidRPr="00952657">
        <w:t>Confirm with Slingluff</w:t>
      </w:r>
      <w:r w:rsidR="00952657">
        <w:t xml:space="preserve">; confirmed, </w:t>
      </w:r>
      <w:r w:rsidR="00111B62">
        <w:t>all to follow rule (stage III), but all should be marked with Discrepancy = 1.</w:t>
      </w:r>
      <w:r w:rsidRPr="00952657">
        <w:t xml:space="preserve"> </w:t>
      </w:r>
    </w:p>
    <w:p w14:paraId="7B5D7DFD" w14:textId="3FD9E8CC" w:rsidR="00CE2861" w:rsidRPr="00111B62" w:rsidRDefault="00CE2861" w:rsidP="004B031B">
      <w:pPr>
        <w:pStyle w:val="ListParagraph"/>
        <w:numPr>
          <w:ilvl w:val="1"/>
          <w:numId w:val="12"/>
        </w:numPr>
        <w:spacing w:after="0"/>
      </w:pPr>
      <w:r w:rsidRPr="00111B62">
        <w:t>N5Q9122LTG</w:t>
      </w:r>
      <w:r w:rsidR="00C64535" w:rsidRPr="00111B62">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111B62">
        <w:t xml:space="preserve">No additional information to suggest distant mets. Specimen obtained Pre-ICB treatment. Rule seems appropriate given the limited information. </w:t>
      </w:r>
    </w:p>
    <w:p w14:paraId="29F2F6EB" w14:textId="3F550343" w:rsidR="009B43F3" w:rsidRPr="00111B62" w:rsidRDefault="009B43F3" w:rsidP="004B031B">
      <w:pPr>
        <w:pStyle w:val="ListParagraph"/>
        <w:numPr>
          <w:ilvl w:val="1"/>
          <w:numId w:val="12"/>
        </w:numPr>
        <w:spacing w:after="0"/>
      </w:pPr>
      <w:r w:rsidRPr="00111B62">
        <w:lastRenderedPageBreak/>
        <w:t xml:space="preserve">2X7USSLPJC: Lower extremity </w:t>
      </w:r>
      <w:r w:rsidR="000C65D0" w:rsidRPr="00111B62">
        <w:t xml:space="preserve">stage III (clinical T3cN1bM0, no path information) at age 55.13. Specimen is a lymph node (NOS) obtained at age 55.54. Only one entry in metastatic disease file: distant pelvic nodes at age 55.578 (so about 2 weeks after specimen collection). Surgery file has 3 entries (no information on types of specimens): two done at 55.13 (so likely represents skin + node) and then one done at 55.578. Specimen obtained post-ICB treatment (looks like just one dose ipi/nivo since both meds have start and stop ages at 55.197). </w:t>
      </w:r>
      <w:r w:rsidR="007419EE" w:rsidRPr="00111B62">
        <w:t xml:space="preserve">Rule seems appropriate given information available. </w:t>
      </w:r>
      <w:r w:rsidR="000C65D0" w:rsidRPr="00111B62">
        <w:t xml:space="preserve"> </w:t>
      </w:r>
    </w:p>
    <w:p w14:paraId="3B6AEF6A" w14:textId="62A48C4C" w:rsidR="00A254CF" w:rsidRPr="00111B62" w:rsidRDefault="00A254CF" w:rsidP="004B031B">
      <w:pPr>
        <w:pStyle w:val="ListParagraph"/>
        <w:numPr>
          <w:ilvl w:val="1"/>
          <w:numId w:val="12"/>
        </w:numPr>
        <w:spacing w:after="0"/>
      </w:pPr>
      <w:r w:rsidRPr="00111B62">
        <w:t>7YX8AJLMWR: Lower extremity stage IIIB (T4bN1aM0, 7th) disease at age 47.29. Specimen is lymph node (NOS) obtained at age 49</w:t>
      </w:r>
      <w:r w:rsidR="001B03BC" w:rsidRPr="00111B62">
        <w:t>.19</w:t>
      </w:r>
      <w:r w:rsidRPr="00111B62">
        <w:t xml:space="preserve"> (about 2 years after initial diagnosis). Metastatic disease file only has two entries for regional node (inguinal) and regional skin met, both at age 47.468. </w:t>
      </w:r>
      <w:r w:rsidR="001B03BC" w:rsidRPr="00111B62">
        <w:t xml:space="preserve">Multiple surgery file entries ranging from age 47.29 at diagnosis to age 50.23 (no specimen information available). </w:t>
      </w:r>
      <w:r w:rsidRPr="00111B62">
        <w:t>Specimen obtained post-ICB treatment</w:t>
      </w:r>
      <w:r w:rsidR="001B03BC" w:rsidRPr="00111B62">
        <w:t xml:space="preserve"> (end age 48.995)</w:t>
      </w:r>
      <w:r w:rsidRPr="00111B62">
        <w:t xml:space="preserve">. Rule seems appropriate given limited information.  </w:t>
      </w:r>
    </w:p>
    <w:p w14:paraId="09436D04" w14:textId="271B0BB2" w:rsidR="00A254CF" w:rsidRPr="00111B62" w:rsidRDefault="00A254CF" w:rsidP="004B031B">
      <w:pPr>
        <w:pStyle w:val="ListParagraph"/>
        <w:numPr>
          <w:ilvl w:val="1"/>
          <w:numId w:val="12"/>
        </w:numPr>
        <w:spacing w:after="0"/>
      </w:pPr>
      <w:r w:rsidRPr="00111B62">
        <w:t xml:space="preserve">DTUPUJ06B5: Trunk melanoma IIIA (T2N1aM0, 7th) at age 77. Reported regional inguinal nodes at 77.44 (160 days after initial diagnosis). Specimen is lymph node (“intra-abdominal”) at 77.44 (same age as reported regional inguinal nodes). </w:t>
      </w:r>
      <w:r w:rsidR="001B03BC" w:rsidRPr="00111B62">
        <w:t xml:space="preserve">Two entries in surgery file: one at 77 and the other at 77.44. </w:t>
      </w:r>
      <w:r w:rsidRPr="00111B62">
        <w:t>No ICB treatment. Despite being labeled as “intra-abdominal” nodes, no other information to suggest stage IV disease, so rule seems appropriate</w:t>
      </w:r>
      <w:r w:rsidR="001B03BC" w:rsidRPr="00111B62">
        <w:t xml:space="preserve"> with assumption that these were the regional inguinal nodes</w:t>
      </w:r>
      <w:r w:rsidRPr="00111B62">
        <w:t xml:space="preserve">. </w:t>
      </w:r>
    </w:p>
    <w:p w14:paraId="16028908" w14:textId="72EB97B0" w:rsidR="001B03BC" w:rsidRPr="00111B62" w:rsidRDefault="001B03BC" w:rsidP="001B03BC">
      <w:pPr>
        <w:pStyle w:val="ListParagraph"/>
        <w:numPr>
          <w:ilvl w:val="1"/>
          <w:numId w:val="12"/>
        </w:numPr>
        <w:spacing w:after="0"/>
      </w:pPr>
      <w:r w:rsidRPr="00111B62">
        <w:t>X9AZUY3R1C: Lower extremity IIIC (T4bN2cM0, 7</w:t>
      </w:r>
      <w:r w:rsidRPr="00111B62">
        <w:rPr>
          <w:vertAlign w:val="superscript"/>
        </w:rPr>
        <w:t>th</w:t>
      </w:r>
      <w:r w:rsidRPr="00111B62">
        <w:t xml:space="preserve">) at age 48.67. Regional inguinal nodes reported at that initial diagnosis. Specimen is lymph node (NOS) obtained at 52.7. No ICB treatment. No additional information to suggest other mets. Rule seems appropriate. </w:t>
      </w:r>
    </w:p>
    <w:p w14:paraId="53273465" w14:textId="62EA266E" w:rsidR="005D08C7" w:rsidRPr="00111B62" w:rsidRDefault="00671141" w:rsidP="001B03BC">
      <w:pPr>
        <w:pStyle w:val="ListParagraph"/>
        <w:numPr>
          <w:ilvl w:val="1"/>
          <w:numId w:val="12"/>
        </w:numPr>
        <w:spacing w:after="0"/>
      </w:pPr>
      <w:r w:rsidRPr="00111B62">
        <w:t>2AP9EDU231: Face melanoma III (T3N2cM0, 8</w:t>
      </w:r>
      <w:r w:rsidRPr="00111B62">
        <w:rPr>
          <w:vertAlign w:val="superscript"/>
        </w:rPr>
        <w:t>th</w:t>
      </w:r>
      <w:r w:rsidRPr="00111B62">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111B62" w:rsidRDefault="00671141" w:rsidP="001B03BC">
      <w:pPr>
        <w:pStyle w:val="ListParagraph"/>
        <w:numPr>
          <w:ilvl w:val="1"/>
          <w:numId w:val="12"/>
        </w:numPr>
        <w:spacing w:after="0"/>
      </w:pPr>
      <w:r w:rsidRPr="00111B62">
        <w:t>6HWEJIP63S: Lower extremity III (T4aN2bM0, 7</w:t>
      </w:r>
      <w:r w:rsidRPr="00111B62">
        <w:rPr>
          <w:vertAlign w:val="superscript"/>
        </w:rPr>
        <w:t>th</w:t>
      </w:r>
      <w:r w:rsidRPr="00111B62">
        <w:t xml:space="preserve">) at age 52.9. Reported regional nodes (NOS) at unknown age. Also brain mets at unknown age. Specimen is node (NOS, regional) obtained at 55.14. Specimen is pre-ICB treatment. Rule seems appropriate given limited information. </w:t>
      </w:r>
    </w:p>
    <w:p w14:paraId="5CBED7C5" w14:textId="5E3CFAC3" w:rsidR="00671141" w:rsidRPr="00111B62" w:rsidRDefault="00671141" w:rsidP="001B03BC">
      <w:pPr>
        <w:pStyle w:val="ListParagraph"/>
        <w:numPr>
          <w:ilvl w:val="1"/>
          <w:numId w:val="12"/>
        </w:numPr>
        <w:spacing w:after="0"/>
      </w:pPr>
      <w:r w:rsidRPr="00111B62">
        <w:t xml:space="preserve">GITAF8OSTV: Lower extremity III (T3bN3Mx, 7th) at age 60.29. Regional node (NOS) reported at unknown age. Specimen is node (NOS) at age 60.72. No ICB treatment. Rule seems appropriate given limited information. </w:t>
      </w:r>
    </w:p>
    <w:p w14:paraId="646CE4C0" w14:textId="7B77DA68" w:rsidR="00671141" w:rsidRPr="00111B62" w:rsidRDefault="00671141" w:rsidP="001B03BC">
      <w:pPr>
        <w:pStyle w:val="ListParagraph"/>
        <w:numPr>
          <w:ilvl w:val="1"/>
          <w:numId w:val="12"/>
        </w:numPr>
        <w:spacing w:after="0"/>
      </w:pPr>
      <w:r w:rsidRPr="00111B62">
        <w:t>XPZE95IE7I: Lower extremity III (</w:t>
      </w:r>
      <w:r w:rsidR="008330E3" w:rsidRPr="00111B62">
        <w:t>T3bN2Mx, 7th</w:t>
      </w:r>
      <w:r w:rsidRPr="00111B62">
        <w:t>) at age 62.87. Regional node</w:t>
      </w:r>
      <w:r w:rsidR="008330E3" w:rsidRPr="00111B62">
        <w:t>s</w:t>
      </w:r>
      <w:r w:rsidRPr="00111B62">
        <w:t xml:space="preserve"> (inguinal</w:t>
      </w:r>
      <w:r w:rsidR="008330E3" w:rsidRPr="00111B62">
        <w:t xml:space="preserve">, </w:t>
      </w:r>
      <w:r w:rsidRPr="00111B62">
        <w:t>pelvic)</w:t>
      </w:r>
      <w:r w:rsidR="008330E3" w:rsidRPr="00111B62">
        <w:t xml:space="preserve"> both</w:t>
      </w:r>
      <w:r w:rsidRPr="00111B62">
        <w:t xml:space="preserve"> at unknown age. Specimen is p</w:t>
      </w:r>
      <w:r w:rsidR="008330E3" w:rsidRPr="00111B62">
        <w:t xml:space="preserve">elvic node obtained at 63.99, post-ICB treatment. Rule seems appropriate given limited information. </w:t>
      </w:r>
    </w:p>
    <w:p w14:paraId="031D8888" w14:textId="11F786E3" w:rsidR="004B031B" w:rsidRPr="00111B62" w:rsidRDefault="002F1685" w:rsidP="004B031B">
      <w:pPr>
        <w:pStyle w:val="ListParagraph"/>
        <w:numPr>
          <w:ilvl w:val="1"/>
          <w:numId w:val="12"/>
        </w:numPr>
        <w:spacing w:after="0"/>
      </w:pPr>
      <w:r w:rsidRPr="00111B62">
        <w:t xml:space="preserve">Z7CEUA8SAJ: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mets.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11E70261" w:rsidR="000739DE" w:rsidRPr="00896809" w:rsidRDefault="004164F5" w:rsidP="00B74E97">
      <w:pPr>
        <w:spacing w:after="0"/>
        <w:rPr>
          <w:b/>
          <w:bCs/>
          <w:color w:val="FF0000"/>
        </w:rPr>
      </w:pPr>
      <w:r w:rsidRPr="00896809">
        <w:rPr>
          <w:b/>
          <w:bCs/>
          <w:color w:val="FF0000"/>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2911AA71" w:rsidR="00C8610A"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5C46D25" w14:textId="0DD0B366" w:rsidR="00111B62" w:rsidRPr="00896809" w:rsidRDefault="00111B62" w:rsidP="00B74E97">
      <w:pPr>
        <w:spacing w:after="0"/>
        <w:rPr>
          <w:b/>
          <w:bCs/>
          <w:color w:val="FF0000"/>
        </w:rPr>
      </w:pPr>
      <w:r>
        <w:rPr>
          <w:b/>
          <w:bCs/>
          <w:color w:val="FF0000"/>
        </w:rPr>
        <w:t>This rule needs to use MetastaticDiseaseSite from the Metastatic file and has been edited to reflect that.</w:t>
      </w:r>
    </w:p>
    <w:p w14:paraId="27FBB2E0" w14:textId="0F0714C2"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AgeAtDiagnosis </w:t>
      </w:r>
      <w:r>
        <w:t xml:space="preserve">AND </w:t>
      </w:r>
      <w:r w:rsidRPr="006E71A4">
        <w:rPr>
          <w:b/>
          <w:bCs/>
          <w:i/>
          <w:iCs/>
          <w:u w:val="single"/>
        </w:rPr>
        <w:t>does not have any</w:t>
      </w:r>
      <w:r w:rsidRPr="006E71A4">
        <w:rPr>
          <w:b/>
          <w:bCs/>
        </w:rPr>
        <w:t xml:space="preserve"> </w:t>
      </w:r>
      <w:r>
        <w:t>{</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111B62">
        <w:rPr>
          <w:b/>
          <w:bCs/>
        </w:rPr>
        <w:t>MetastaticDiseaseSite</w:t>
      </w:r>
      <w:r w:rsidR="00111B62" w:rsidRPr="00765EF8">
        <w:rPr>
          <w:b/>
          <w:bCs/>
        </w:rPr>
        <w:t xml:space="preserve"> </w:t>
      </w:r>
      <w:r w:rsidRPr="00765EF8">
        <w:rPr>
          <w:b/>
          <w:bCs/>
          <w:i/>
          <w:iCs/>
        </w:rPr>
        <w:t>contains</w:t>
      </w:r>
      <w:r>
        <w:t xml:space="preserve"> [“skin” OR “ear” OR “eyelid” OR “vulva” OR “breast”] AND </w:t>
      </w:r>
      <w:r w:rsidRPr="00765EF8">
        <w:rPr>
          <w:b/>
          <w:bCs/>
        </w:rPr>
        <w:t>[AgeAtMetastaticSite &lt;= AgeAtSpecimenCollection+0.005]</w:t>
      </w:r>
      <w:r>
        <w:t xml:space="preserve">}, THEN </w:t>
      </w:r>
      <w:r w:rsidRPr="000A1A38">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58DCADD4" w:rsidR="00765EF8" w:rsidRDefault="00B453BC" w:rsidP="00C8610A">
      <w:pPr>
        <w:pStyle w:val="ListParagraph"/>
        <w:numPr>
          <w:ilvl w:val="0"/>
          <w:numId w:val="13"/>
        </w:numPr>
        <w:spacing w:after="0"/>
      </w:pPr>
      <w:r>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6739F459" w14:textId="52251E87" w:rsidR="00B05B1E" w:rsidRPr="00896809" w:rsidRDefault="00896809" w:rsidP="00B05B1E">
      <w:pPr>
        <w:pStyle w:val="ListParagraph"/>
        <w:numPr>
          <w:ilvl w:val="0"/>
          <w:numId w:val="13"/>
        </w:numPr>
        <w:spacing w:after="0"/>
      </w:pPr>
      <w:r w:rsidRPr="00896809">
        <w:t>4</w:t>
      </w:r>
      <w:r w:rsidR="005F345F">
        <w:t>6</w:t>
      </w:r>
      <w:r w:rsidR="00B05B1E" w:rsidRPr="00896809">
        <w:t xml:space="preserve"> patients, all cutaneous</w:t>
      </w:r>
      <w:r w:rsidR="00203251">
        <w:t xml:space="preserve"> (count not edited since one patient was removed for exception, but one patient was added) </w:t>
      </w:r>
    </w:p>
    <w:p w14:paraId="7E109253" w14:textId="34D8117B" w:rsidR="00163B62" w:rsidRDefault="00896809" w:rsidP="00B05B1E">
      <w:pPr>
        <w:pStyle w:val="ListParagraph"/>
        <w:numPr>
          <w:ilvl w:val="1"/>
          <w:numId w:val="13"/>
        </w:numPr>
        <w:spacing w:after="0"/>
      </w:pPr>
      <w:r>
        <w:t>3</w:t>
      </w:r>
      <w:r w:rsidR="001C37B9">
        <w:t>3</w:t>
      </w:r>
      <w:r w:rsidR="00163B62">
        <w:t xml:space="preserve"> patients in Group A</w:t>
      </w:r>
    </w:p>
    <w:p w14:paraId="502256CE" w14:textId="60235A96" w:rsidR="005C6E9E" w:rsidRDefault="008C74B8" w:rsidP="008C74B8">
      <w:pPr>
        <w:pStyle w:val="ListParagraph"/>
        <w:numPr>
          <w:ilvl w:val="2"/>
          <w:numId w:val="13"/>
        </w:numPr>
        <w:spacing w:after="0"/>
      </w:pPr>
      <w:r>
        <w:t xml:space="preserve">You noted an issue with patient ID = </w:t>
      </w:r>
      <w:r w:rsidRPr="008C74B8">
        <w:t>YQJCZJ5Z6U</w:t>
      </w:r>
      <w:r>
        <w:t xml:space="preserve">, but we </w:t>
      </w:r>
      <w:r w:rsidR="00CA17A4">
        <w:t xml:space="preserve">determined </w:t>
      </w:r>
      <w:r>
        <w:t xml:space="preserve">that this </w:t>
      </w:r>
      <w:r w:rsidR="00CA17A4">
        <w:t>issue should</w:t>
      </w:r>
      <w:r>
        <w:t xml:space="preserve"> be </w:t>
      </w:r>
      <w:r w:rsidR="00CA17A4">
        <w:t>resolved</w:t>
      </w:r>
      <w:r>
        <w:t xml:space="preserve"> with the correction to the rule to use MetastaticDiseaseSite instead of SpecimenSiteofCollection. </w:t>
      </w:r>
    </w:p>
    <w:p w14:paraId="7D5D6258" w14:textId="7510FC01" w:rsidR="00B05B1E" w:rsidRDefault="00FA58F1" w:rsidP="00B05B1E">
      <w:pPr>
        <w:pStyle w:val="ListParagraph"/>
        <w:numPr>
          <w:ilvl w:val="1"/>
          <w:numId w:val="13"/>
        </w:numPr>
        <w:spacing w:after="0"/>
      </w:pPr>
      <w:r>
        <w:t>7</w:t>
      </w:r>
      <w:r w:rsidR="00B05B1E">
        <w:t xml:space="preserve"> patients in Group B (</w:t>
      </w:r>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rsidR="00C2741E">
        <w:t>,</w:t>
      </w:r>
      <w:r w:rsidRPr="00FA58F1">
        <w:t xml:space="preserve"> </w:t>
      </w:r>
      <w:r w:rsidRPr="005C6E9E">
        <w:t>DVJMQLZBJV</w:t>
      </w:r>
      <w:r w:rsidR="00B05B1E">
        <w:t xml:space="preserve">) </w:t>
      </w:r>
    </w:p>
    <w:p w14:paraId="4C4DBF45" w14:textId="75E4FDC7" w:rsidR="002739E3" w:rsidRDefault="002739E3" w:rsidP="002739E3">
      <w:pPr>
        <w:pStyle w:val="ListParagraph"/>
        <w:numPr>
          <w:ilvl w:val="2"/>
          <w:numId w:val="13"/>
        </w:numPr>
        <w:spacing w:after="0"/>
      </w:pPr>
      <w:r>
        <w:t>Patient ID WOW011YH6I was erroneously included in this count. This patient is captured by rule NODE.</w:t>
      </w:r>
    </w:p>
    <w:p w14:paraId="3C50F8B9" w14:textId="3E6C6F48" w:rsidR="00B05B1E" w:rsidRDefault="001C37B9" w:rsidP="00B05B1E">
      <w:pPr>
        <w:pStyle w:val="ListParagraph"/>
        <w:numPr>
          <w:ilvl w:val="1"/>
          <w:numId w:val="13"/>
        </w:numPr>
        <w:spacing w:after="0"/>
      </w:pPr>
      <w:r>
        <w:t>4</w:t>
      </w:r>
      <w:r w:rsidR="00B05B1E">
        <w:t xml:space="preserve"> patients in Group C (</w:t>
      </w:r>
      <w:r w:rsidR="00B05B1E" w:rsidRPr="00B05B1E">
        <w:t>2FEX3JHKCW</w:t>
      </w:r>
      <w:r w:rsidR="00B05B1E">
        <w:t xml:space="preserve">, </w:t>
      </w:r>
      <w:r w:rsidR="00B05B1E" w:rsidRPr="00B05B1E">
        <w:t>8BCBHGEO4N</w:t>
      </w:r>
      <w:r w:rsidR="00B05B1E">
        <w:t xml:space="preserve">, </w:t>
      </w:r>
      <w:r w:rsidR="00B05B1E" w:rsidRPr="00B05B1E">
        <w:t>FNP53S81KA</w:t>
      </w:r>
      <w:r w:rsidR="00B05B1E">
        <w:t xml:space="preserve">, </w:t>
      </w:r>
      <w:r w:rsidR="00B05B1E" w:rsidRPr="00B05B1E">
        <w:t>MD578977I9</w:t>
      </w:r>
      <w:r w:rsidR="005F345F">
        <w:t xml:space="preserve">, </w:t>
      </w:r>
      <w:r w:rsidR="005F345F" w:rsidRPr="005F345F">
        <w:t>VLY2FWYN29</w:t>
      </w:r>
      <w:r w:rsidR="00B05B1E">
        <w:t xml:space="preserve">) </w:t>
      </w:r>
    </w:p>
    <w:p w14:paraId="29E60C68" w14:textId="7EC165E2" w:rsidR="005F345F" w:rsidRDefault="005F345F" w:rsidP="00B05B1E">
      <w:pPr>
        <w:pStyle w:val="ListParagraph"/>
        <w:numPr>
          <w:ilvl w:val="1"/>
          <w:numId w:val="13"/>
        </w:numPr>
        <w:spacing w:after="0"/>
      </w:pPr>
      <w:r>
        <w:t>1 patient in group D (</w:t>
      </w:r>
      <w:r w:rsidRPr="005F345F">
        <w:t>7HOWLJKDEM</w:t>
      </w:r>
      <w:r>
        <w:t>)</w:t>
      </w:r>
    </w:p>
    <w:p w14:paraId="50B6EEC6" w14:textId="35EF16B0" w:rsidR="004E4590" w:rsidRPr="00111B62" w:rsidRDefault="004E4590" w:rsidP="004E4590">
      <w:pPr>
        <w:pStyle w:val="ListParagraph"/>
        <w:numPr>
          <w:ilvl w:val="0"/>
          <w:numId w:val="13"/>
        </w:numPr>
        <w:spacing w:after="0"/>
      </w:pPr>
      <w:r w:rsidRPr="00111B62">
        <w:t>Confirm with Slingluff</w:t>
      </w:r>
      <w:r w:rsidR="00111B62">
        <w:t>; confirmed, details below</w:t>
      </w:r>
      <w:r w:rsidRPr="00111B62">
        <w:t xml:space="preserve">: </w:t>
      </w:r>
    </w:p>
    <w:p w14:paraId="5B4F5568" w14:textId="577E0408" w:rsidR="004E4590" w:rsidRDefault="004E4590" w:rsidP="004E4590">
      <w:pPr>
        <w:pStyle w:val="ListParagraph"/>
        <w:numPr>
          <w:ilvl w:val="1"/>
          <w:numId w:val="13"/>
        </w:numPr>
        <w:spacing w:after="0"/>
      </w:pPr>
      <w:r w:rsidRPr="00111B62">
        <w:t>APGLZDFLYJ: Trunk melanoma IIIA (T4N1aMx, clinical M0; 7</w:t>
      </w:r>
      <w:r w:rsidRPr="00111B62">
        <w:rPr>
          <w:vertAlign w:val="superscript"/>
        </w:rPr>
        <w:t>th</w:t>
      </w:r>
      <w:r w:rsidRPr="00111B62">
        <w:t xml:space="preserve">) </w:t>
      </w:r>
      <w:r w:rsidR="00B252C2" w:rsidRPr="00111B62">
        <w:t>diagnosed at 53.09. Specimen is skin of trunk (back), designated as “primary”, obtained at age 53.10 (4 days after diagnosis). Metastatic disease file shows a distant lung met (‘overlapping lesion of lung’) at age 53.162 (23 days after specimen collection/diagnosis), but this met is associated with a scalp/neck melanoma. This scalp/neck melanoma is not listed as a separate diagnosis for this patient. Rule seems appropriate despite close distant disease.</w:t>
      </w:r>
      <w:r w:rsidR="00111B62">
        <w:t xml:space="preserve"> </w:t>
      </w:r>
    </w:p>
    <w:p w14:paraId="26CB7A08" w14:textId="0422B282" w:rsidR="00111B62" w:rsidRPr="00111B62" w:rsidRDefault="00111B62" w:rsidP="00111B62">
      <w:pPr>
        <w:pStyle w:val="ListParagraph"/>
        <w:numPr>
          <w:ilvl w:val="2"/>
          <w:numId w:val="13"/>
        </w:numPr>
        <w:spacing w:after="0"/>
      </w:pPr>
      <w:r>
        <w:lastRenderedPageBreak/>
        <w:t>For this patient ID, set Discrepancy = 1</w:t>
      </w:r>
    </w:p>
    <w:p w14:paraId="4594DA78" w14:textId="1C9B5CE9" w:rsidR="00B252C2" w:rsidRDefault="00B252C2" w:rsidP="004E4590">
      <w:pPr>
        <w:pStyle w:val="ListParagraph"/>
        <w:numPr>
          <w:ilvl w:val="1"/>
          <w:numId w:val="13"/>
        </w:numPr>
        <w:spacing w:after="0"/>
      </w:pPr>
      <w:r w:rsidRPr="00111B62">
        <w:t>GEM0S42KIH: Lower extremity III (T3aNxMx, 6</w:t>
      </w:r>
      <w:r w:rsidRPr="00111B62">
        <w:rPr>
          <w:vertAlign w:val="superscript"/>
        </w:rPr>
        <w:t>th</w:t>
      </w:r>
      <w:r w:rsidRPr="00111B62">
        <w:t xml:space="preserve">; not sure how stage III by this) diagnosed at age 53.20. Specimen is skin of heel, designated as “primary”, obtained at 53.28 (28 days after diagnosis). Reported distant nodes (axilla) and skin met (trunk) at age 53.299 (1 week after specimen collected). Rule assigns as stage III based on the ages/dates, but likely represents missed metastatic disease, particularly since substaging was incomplete at initial diagnosis.  </w:t>
      </w:r>
      <w:r w:rsidR="00B828EE">
        <w:t xml:space="preserve">Make exception to rule to assign this as stage IV. </w:t>
      </w:r>
    </w:p>
    <w:p w14:paraId="0F480A59" w14:textId="0BB6D70A" w:rsidR="00B828EE" w:rsidRPr="00111B62" w:rsidRDefault="00B828EE" w:rsidP="00B828EE">
      <w:pPr>
        <w:pStyle w:val="ListParagraph"/>
        <w:numPr>
          <w:ilvl w:val="2"/>
          <w:numId w:val="13"/>
        </w:numPr>
        <w:spacing w:after="0"/>
      </w:pPr>
      <w:r>
        <w:t>For this patient ID, set Discrepancy = 1</w:t>
      </w:r>
      <w:r w:rsidR="00203251">
        <w:t>. The SKINLESS90D rule does not apply since this patient will be captured by EXCEPTION rule. This patient is not included in the patient counts for this rule anymore.</w:t>
      </w:r>
    </w:p>
    <w:p w14:paraId="4FEBF459" w14:textId="53D44B09" w:rsidR="00C20DBA" w:rsidRPr="0057634E" w:rsidRDefault="00C20DBA" w:rsidP="00E953C8">
      <w:pPr>
        <w:pStyle w:val="ListParagraph"/>
        <w:spacing w:after="0"/>
        <w:ind w:left="2160"/>
      </w:pPr>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6861D2AE" w:rsidR="004164F5" w:rsidRDefault="00F11903" w:rsidP="00B74E97">
      <w:pPr>
        <w:spacing w:after="0"/>
        <w:rPr>
          <w:b/>
          <w:bCs/>
          <w:color w:val="FF0000"/>
        </w:rPr>
      </w:pPr>
      <w:r w:rsidRPr="00F11903">
        <w:rPr>
          <w:b/>
          <w:bCs/>
          <w:color w:val="FF0000"/>
        </w:rPr>
        <w:t xml:space="preserve">RULE#9: </w:t>
      </w:r>
      <w:r w:rsidR="004164F5" w:rsidRPr="00F11903">
        <w:rPr>
          <w:b/>
          <w:bCs/>
          <w:color w:val="FF0000"/>
        </w:rPr>
        <w:t>SKIN</w:t>
      </w:r>
      <w:r w:rsidR="00150B83" w:rsidRPr="00F11903">
        <w:rPr>
          <w:b/>
          <w:bCs/>
          <w:color w:val="FF0000"/>
        </w:rPr>
        <w:t>REG</w:t>
      </w:r>
    </w:p>
    <w:p w14:paraId="0BDC5626" w14:textId="523907B5" w:rsidR="00B828EE" w:rsidRPr="00F11903" w:rsidRDefault="00B828EE" w:rsidP="00B74E97">
      <w:pPr>
        <w:spacing w:after="0"/>
        <w:rPr>
          <w:b/>
          <w:bCs/>
          <w:color w:val="FF0000"/>
        </w:rPr>
      </w:pPr>
      <w:r>
        <w:rPr>
          <w:b/>
          <w:bCs/>
          <w:color w:val="FF0000"/>
        </w:rPr>
        <w:t>This rule needs to use MetastaticDiseaseSite from the Metastatic file and has been edited to reflect that.</w:t>
      </w:r>
    </w:p>
    <w:p w14:paraId="2D046592" w14:textId="2DF13ECA" w:rsidR="00B453BC" w:rsidRDefault="00B453BC" w:rsidP="00B453BC">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B828EE">
        <w:rPr>
          <w:b/>
          <w:bCs/>
        </w:rPr>
        <w:t>MetastaticDiseaseSite</w:t>
      </w:r>
      <w:r w:rsidR="00B828EE" w:rsidRPr="00765EF8">
        <w:rPr>
          <w:b/>
          <w:bCs/>
        </w:rPr>
        <w:t xml:space="preserve"> </w:t>
      </w:r>
      <w:r w:rsidRPr="00765EF8">
        <w:rPr>
          <w:b/>
          <w:bCs/>
          <w:i/>
          <w:iCs/>
        </w:rPr>
        <w:t>contains</w:t>
      </w:r>
      <w:r>
        <w:t xml:space="preserve"> [“skin” OR “ear” OR “eyelid” OR “vulva”, OR “head” OR “soft tissues” OR “breast” OR </w:t>
      </w:r>
      <w:r w:rsidRPr="00EA006F">
        <w:t>“lymph node”]</w:t>
      </w:r>
      <w:r>
        <w:t xml:space="preserve"> AND </w:t>
      </w:r>
      <w:r w:rsidRPr="00765EF8">
        <w:rPr>
          <w:b/>
          <w:bCs/>
        </w:rPr>
        <w:t>[AgeAtMetastaticSite &lt;= AgeAtSpecimenCollection+0.005]</w:t>
      </w:r>
      <w:r>
        <w:t>}</w:t>
      </w:r>
      <w:r w:rsidR="00886889">
        <w:t xml:space="preserve"> OR </w:t>
      </w:r>
      <w:r w:rsidR="00886889" w:rsidRPr="00886889">
        <w:rPr>
          <w:b/>
          <w:bCs/>
        </w:rPr>
        <w:t>does not contain any</w:t>
      </w:r>
      <w:r w:rsidR="00886889">
        <w:t xml:space="preserve"> {</w:t>
      </w:r>
      <w:r w:rsidR="00886889" w:rsidRPr="004B69B4">
        <w:t xml:space="preserve">combined entry on Metastatic file with: MetsDzPrimaryDiagnosisSite contains [“skin” OR “ear” OR “eyelid” OR “vulva”] AND </w:t>
      </w:r>
      <w:r w:rsidR="00886889" w:rsidRPr="006E71A4">
        <w:rPr>
          <w:b/>
          <w:bCs/>
        </w:rPr>
        <w:t xml:space="preserve">MetastaticDiseaseInd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r w:rsidR="00886889" w:rsidRPr="00765EF8">
        <w:rPr>
          <w:b/>
          <w:bCs/>
        </w:rPr>
        <w:t>AgeAtMetastaticSite</w:t>
      </w:r>
      <w:r w:rsidR="00886889">
        <w:rPr>
          <w:b/>
          <w:bCs/>
        </w:rPr>
        <w:t xml:space="preserve"> = “</w:t>
      </w:r>
      <w:r w:rsidR="00886889" w:rsidRPr="006E71A4">
        <w:rPr>
          <w:b/>
          <w:bCs/>
        </w:rPr>
        <w:t>Age Unknown/Not Recorded</w:t>
      </w:r>
      <w:r w:rsidR="00886889">
        <w:rPr>
          <w:b/>
          <w:bCs/>
        </w:rPr>
        <w:t>”</w:t>
      </w:r>
      <w:r w:rsidR="00886889">
        <w:t>}</w:t>
      </w:r>
      <w:r>
        <w:t xml:space="preserve">, THEN </w:t>
      </w:r>
      <w:r w:rsidRPr="000A1A38">
        <w:rPr>
          <w:b/>
          <w:bCs/>
          <w:color w:val="00B050"/>
        </w:rPr>
        <w:t xml:space="preserve">AssignedStage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don’t fit other rules. </w:t>
      </w:r>
      <w:r w:rsidR="00EC48FE">
        <w:t xml:space="preserve"> </w:t>
      </w:r>
    </w:p>
    <w:p w14:paraId="5584565F" w14:textId="2AEEFECB" w:rsidR="00B453BC" w:rsidRDefault="00EC48FE" w:rsidP="00EC48FE">
      <w:pPr>
        <w:pStyle w:val="ListParagraph"/>
        <w:numPr>
          <w:ilvl w:val="1"/>
          <w:numId w:val="13"/>
        </w:numPr>
        <w:spacing w:after="0"/>
      </w:pPr>
      <w:r>
        <w:t>No</w:t>
      </w:r>
      <w:r w:rsidR="00FC1EC5">
        <w:t xml:space="preserve"> distant metastatic sites at unknown age reported</w:t>
      </w:r>
      <w:r w:rsidR="00B828EE">
        <w:t xml:space="preserve"> (and no regional disease and the only distant disease is after specimen collection)</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63336EA" w:rsidR="00163B62" w:rsidRPr="00B828EE" w:rsidRDefault="00163B62" w:rsidP="00B453BC">
      <w:pPr>
        <w:pStyle w:val="ListParagraph"/>
        <w:numPr>
          <w:ilvl w:val="1"/>
          <w:numId w:val="13"/>
        </w:numPr>
        <w:spacing w:after="0"/>
      </w:pPr>
      <w:r w:rsidRPr="00B828EE">
        <w:t>Confirm with Slingluff</w:t>
      </w:r>
      <w:r w:rsidR="00B828EE">
        <w:t>, confirmed to follow rule</w:t>
      </w:r>
      <w:r w:rsidRPr="00B828EE">
        <w:t xml:space="preserve">: </w:t>
      </w:r>
      <w:r w:rsidR="00B453BC" w:rsidRPr="00B828EE">
        <w:t xml:space="preserve">This rule </w:t>
      </w:r>
      <w:r w:rsidRPr="00B828EE">
        <w:t xml:space="preserve">primarily captures those that were initial stage II disease, but now likely represent stage III disease. However, it is possible that some represent new primaries, local recurrence, or distant disease not otherwise recorded, but this cannot be definitively determined from available information. </w:t>
      </w:r>
    </w:p>
    <w:p w14:paraId="2B2CCE7A" w14:textId="1B02A154" w:rsidR="00163B62" w:rsidRDefault="00E41A63" w:rsidP="00163B62">
      <w:pPr>
        <w:pStyle w:val="ListParagraph"/>
        <w:numPr>
          <w:ilvl w:val="2"/>
          <w:numId w:val="13"/>
        </w:numPr>
        <w:spacing w:after="0"/>
      </w:pPr>
      <w:r>
        <w:t>8</w:t>
      </w:r>
      <w:r w:rsidR="00163B62" w:rsidRPr="00B828EE">
        <w:t xml:space="preserve"> patients for which the specimen </w:t>
      </w:r>
      <w:r w:rsidR="00886889" w:rsidRPr="00B828EE">
        <w:t xml:space="preserve">really </w:t>
      </w:r>
      <w:r w:rsidR="00163B62" w:rsidRPr="00B828EE">
        <w:t>may not represent stage III disease (i.e. either new primary</w:t>
      </w:r>
      <w:r w:rsidR="00AF3E7C" w:rsidRPr="00B828EE">
        <w:t>, local recurrence, or distant disease): 6DL054517A</w:t>
      </w:r>
      <w:r>
        <w:t xml:space="preserve"> (could be distant)</w:t>
      </w:r>
      <w:r w:rsidR="00AF3E7C" w:rsidRPr="00B828EE">
        <w:t>, 87AJ4KITK8</w:t>
      </w:r>
      <w:r>
        <w:t xml:space="preserve"> (could be new primary)</w:t>
      </w:r>
      <w:r w:rsidR="00AF3E7C" w:rsidRPr="00B828EE">
        <w:t xml:space="preserve">, </w:t>
      </w:r>
      <w:r w:rsidRPr="00E41A63">
        <w:t>9HA9MZCSU2</w:t>
      </w:r>
      <w:r>
        <w:t xml:space="preserve"> (could be new primary or distant skin met), </w:t>
      </w:r>
      <w:r w:rsidR="00AF3E7C" w:rsidRPr="00B828EE">
        <w:t>A594OFU98I</w:t>
      </w:r>
      <w:r>
        <w:t xml:space="preserve"> (could be new primary)</w:t>
      </w:r>
      <w:r w:rsidR="00AF3E7C" w:rsidRPr="00B828EE">
        <w:t>, FUAZTE7LVQ</w:t>
      </w:r>
      <w:r>
        <w:t xml:space="preserve"> (could be new primary or distant skin met)</w:t>
      </w:r>
      <w:r w:rsidR="00AF3E7C" w:rsidRPr="00B828EE">
        <w:t>, HZD0O858UJ</w:t>
      </w:r>
      <w:r>
        <w:t xml:space="preserve"> (could be new primary)</w:t>
      </w:r>
      <w:r w:rsidR="00AF3E7C" w:rsidRPr="00B828EE">
        <w:t>, L2R9RJJ88C</w:t>
      </w:r>
      <w:r>
        <w:t xml:space="preserve"> (could represent new primary)</w:t>
      </w:r>
      <w:r w:rsidR="00AF3E7C" w:rsidRPr="00B828EE">
        <w:t>, NXPOH3RBWY</w:t>
      </w:r>
      <w:r w:rsidR="00BD0F74">
        <w:t xml:space="preserve"> (could be new primary) </w:t>
      </w:r>
    </w:p>
    <w:p w14:paraId="23809D3F" w14:textId="38BE97D5" w:rsidR="00E41A63" w:rsidRDefault="00E41A63" w:rsidP="00163B62">
      <w:pPr>
        <w:pStyle w:val="ListParagraph"/>
        <w:numPr>
          <w:ilvl w:val="2"/>
          <w:numId w:val="13"/>
        </w:numPr>
        <w:spacing w:after="0"/>
      </w:pPr>
      <w:r>
        <w:t xml:space="preserve">These </w:t>
      </w:r>
      <w:r w:rsidR="00BD0F74">
        <w:t>8</w:t>
      </w:r>
      <w:r>
        <w:t xml:space="preserve"> patient IDs should have Discrepancy = 1. </w:t>
      </w:r>
    </w:p>
    <w:p w14:paraId="28047890" w14:textId="1BE98DED" w:rsidR="00E41A63" w:rsidRPr="00B828EE" w:rsidRDefault="00E41A63" w:rsidP="00163B62">
      <w:pPr>
        <w:pStyle w:val="ListParagraph"/>
        <w:numPr>
          <w:ilvl w:val="2"/>
          <w:numId w:val="13"/>
        </w:numPr>
        <w:spacing w:after="0"/>
      </w:pPr>
      <w:r>
        <w:lastRenderedPageBreak/>
        <w:t xml:space="preserve">Additionally these </w:t>
      </w:r>
      <w:r w:rsidR="00BD0F74">
        <w:t xml:space="preserve">7 </w:t>
      </w:r>
      <w:r>
        <w:t>IDs (</w:t>
      </w:r>
      <w:r w:rsidRPr="00B828EE">
        <w:t>87AJ4KITK8</w:t>
      </w:r>
      <w:r>
        <w:t xml:space="preserve">, </w:t>
      </w:r>
      <w:r w:rsidRPr="00E41A63">
        <w:t>9HA9MZCSU2</w:t>
      </w:r>
      <w:r>
        <w:t xml:space="preserve">, </w:t>
      </w:r>
      <w:r w:rsidRPr="00E41A63">
        <w:t>A594OFU98I</w:t>
      </w:r>
      <w:r>
        <w:t xml:space="preserve">, </w:t>
      </w:r>
      <w:r w:rsidRPr="00B828EE">
        <w:t>FUAZTE7LVQ</w:t>
      </w:r>
      <w:r>
        <w:t xml:space="preserve">, </w:t>
      </w:r>
      <w:r w:rsidRPr="00B828EE">
        <w:t>HZD0O858UJ</w:t>
      </w:r>
      <w:r w:rsidR="00BD0F74">
        <w:t xml:space="preserve">, </w:t>
      </w:r>
      <w:r w:rsidR="00BD0F74" w:rsidRPr="00B828EE">
        <w:t>L2R9RJJ88C</w:t>
      </w:r>
      <w:r w:rsidR="00BD0F74">
        <w:t xml:space="preserve">, </w:t>
      </w:r>
      <w:r w:rsidR="00BD0F74" w:rsidRPr="00BD0F74">
        <w:t>NXPOH3RBWY</w:t>
      </w:r>
      <w:r>
        <w:t xml:space="preserve">) should have Possible New Primary = 1. </w:t>
      </w:r>
    </w:p>
    <w:p w14:paraId="1AB1D34B" w14:textId="5F386C1B" w:rsidR="00B453BC" w:rsidRDefault="00163B62" w:rsidP="00163B62">
      <w:pPr>
        <w:pStyle w:val="ListParagraph"/>
        <w:numPr>
          <w:ilvl w:val="1"/>
          <w:numId w:val="13"/>
        </w:numPr>
        <w:spacing w:after="0"/>
      </w:pPr>
      <w:r>
        <w:t>1</w:t>
      </w:r>
      <w:r w:rsidR="005F345F">
        <w:t>2</w:t>
      </w:r>
      <w:r w:rsidR="00D47AA5">
        <w:t xml:space="preserve"> </w:t>
      </w:r>
      <w:r>
        <w:t xml:space="preserve">patients, all cutaneous </w:t>
      </w:r>
    </w:p>
    <w:p w14:paraId="37BEC487" w14:textId="3F5AC9BE" w:rsidR="00163B62" w:rsidRDefault="00163B62" w:rsidP="00163B62">
      <w:pPr>
        <w:pStyle w:val="ListParagraph"/>
        <w:numPr>
          <w:ilvl w:val="2"/>
          <w:numId w:val="13"/>
        </w:numPr>
        <w:spacing w:after="0"/>
      </w:pPr>
      <w:r>
        <w:t>1</w:t>
      </w:r>
      <w:r w:rsidR="005C6E9E">
        <w:t>0</w:t>
      </w:r>
      <w:r>
        <w:t xml:space="preserve"> patients in Group A </w:t>
      </w:r>
    </w:p>
    <w:p w14:paraId="4F576061" w14:textId="2A5C4E31" w:rsidR="005C6E9E" w:rsidRDefault="005C6E9E" w:rsidP="005C6E9E">
      <w:pPr>
        <w:pStyle w:val="ListParagraph"/>
        <w:numPr>
          <w:ilvl w:val="3"/>
          <w:numId w:val="13"/>
        </w:numPr>
        <w:spacing w:after="0"/>
      </w:pPr>
      <w:r>
        <w:t xml:space="preserve">Patients </w:t>
      </w:r>
      <w:r w:rsidRPr="005C6E9E">
        <w:t>3Z82S0R5IE</w:t>
      </w:r>
      <w:r>
        <w:t xml:space="preserve"> and </w:t>
      </w:r>
      <w:r w:rsidRPr="005C6E9E">
        <w:t>MXL3WK5YF0</w:t>
      </w:r>
      <w:r>
        <w:t xml:space="preserve"> removed from this rule and written as exceptions due to Rule 8 (SKINLESS90D) being modified to resolve other errors, which then don’t allow for these two to be appropriately excluded from that rule. This </w:t>
      </w:r>
      <w:r w:rsidR="000F1BE2">
        <w:t>will allow for</w:t>
      </w:r>
      <w:r>
        <w:t xml:space="preserve"> these specimens with regional skin metastases recorded in the MetastaticDiseaseFile </w:t>
      </w:r>
      <w:r w:rsidR="000F1BE2">
        <w:t>to be</w:t>
      </w:r>
      <w:r>
        <w:t xml:space="preserve"> evaluated consistently with the others as done in Rule 9 (SKINREG).</w:t>
      </w:r>
    </w:p>
    <w:p w14:paraId="4BC6DBA7" w14:textId="1B268474" w:rsidR="00163B62" w:rsidRDefault="005F345F" w:rsidP="00163B62">
      <w:pPr>
        <w:pStyle w:val="ListParagraph"/>
        <w:numPr>
          <w:ilvl w:val="2"/>
          <w:numId w:val="13"/>
        </w:numPr>
        <w:spacing w:after="0"/>
      </w:pPr>
      <w:r>
        <w:t>1</w:t>
      </w:r>
      <w:r w:rsidR="00163B62">
        <w:t xml:space="preserve"> patient in Group C (</w:t>
      </w:r>
      <w:r w:rsidR="00163B62" w:rsidRPr="00163B62">
        <w:t>L2R9RJJ88C</w:t>
      </w:r>
      <w:r w:rsidR="00163B62">
        <w:t>)</w:t>
      </w:r>
    </w:p>
    <w:p w14:paraId="1F75BCD4" w14:textId="1CFC30CB" w:rsidR="00163B62" w:rsidRDefault="005F345F" w:rsidP="00163B62">
      <w:pPr>
        <w:pStyle w:val="ListParagraph"/>
        <w:numPr>
          <w:ilvl w:val="2"/>
          <w:numId w:val="13"/>
        </w:numPr>
        <w:spacing w:after="0"/>
      </w:pPr>
      <w:r>
        <w:t>1</w:t>
      </w:r>
      <w:r w:rsidR="00163B62">
        <w:t xml:space="preserve"> patient in Group D (</w:t>
      </w:r>
      <w:r w:rsidR="00163B62" w:rsidRPr="00163B62">
        <w:t>FUAZTE7LVQ</w:t>
      </w:r>
      <w:r w:rsidR="00163B62">
        <w:t xml:space="preserve">) </w:t>
      </w:r>
    </w:p>
    <w:p w14:paraId="2CD58F0A" w14:textId="116DBFE8" w:rsidR="00886889" w:rsidRDefault="00886889" w:rsidP="00886889">
      <w:pPr>
        <w:spacing w:after="0"/>
      </w:pPr>
    </w:p>
    <w:p w14:paraId="3A67D1EB" w14:textId="034EBB48" w:rsidR="00886889" w:rsidRPr="006539AA" w:rsidRDefault="006539AA" w:rsidP="00886889">
      <w:pPr>
        <w:spacing w:after="0"/>
        <w:rPr>
          <w:b/>
          <w:bCs/>
          <w:color w:val="FF0000"/>
        </w:rPr>
      </w:pPr>
      <w:r w:rsidRPr="006539AA">
        <w:rPr>
          <w:b/>
          <w:bCs/>
          <w:color w:val="FF0000"/>
        </w:rPr>
        <w:t xml:space="preserve">RULE#10: </w:t>
      </w:r>
      <w:r w:rsidR="00FC1EC5" w:rsidRPr="006539AA">
        <w:rPr>
          <w:b/>
          <w:bCs/>
          <w:color w:val="FF0000"/>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Distant</w:t>
      </w:r>
      <w:r w:rsidRPr="006E71A4">
        <w:rPr>
          <w:b/>
          <w:bCs/>
        </w:rPr>
        <w:t>”</w:t>
      </w:r>
      <w:r>
        <w:rPr>
          <w:b/>
          <w:bCs/>
        </w:rPr>
        <w:t xml:space="preserve"> OR “Yes – NOS”]</w:t>
      </w:r>
      <w:r>
        <w:t xml:space="preserve"> AND </w:t>
      </w:r>
      <w:r w:rsidRPr="00765EF8">
        <w:rPr>
          <w:b/>
          <w:bCs/>
        </w:rPr>
        <w:t>AgeAtMetastaticSite</w:t>
      </w:r>
      <w:r>
        <w:rPr>
          <w:b/>
          <w:bCs/>
        </w:rPr>
        <w:t xml:space="preserve"> = “</w:t>
      </w:r>
      <w:r w:rsidRPr="006E71A4">
        <w:rPr>
          <w:b/>
          <w:bCs/>
        </w:rPr>
        <w:t>Age Unknown/Not Recorded</w:t>
      </w:r>
      <w:r>
        <w:rPr>
          <w:b/>
          <w:bCs/>
        </w:rPr>
        <w:t>”</w:t>
      </w:r>
      <w:r>
        <w:t xml:space="preserve">}, THEN </w:t>
      </w:r>
      <w:r w:rsidRPr="000A1A38">
        <w:rPr>
          <w:b/>
          <w:bCs/>
          <w:color w:val="00B050"/>
        </w:rPr>
        <w:t xml:space="preserve">AssignedStage </w:t>
      </w:r>
      <w:r>
        <w:t>= 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4EF3D41A" w:rsidR="00EA006F" w:rsidRPr="00BD0F74" w:rsidRDefault="00EA006F" w:rsidP="00EA006F">
      <w:pPr>
        <w:pStyle w:val="ListParagraph"/>
        <w:numPr>
          <w:ilvl w:val="0"/>
          <w:numId w:val="13"/>
        </w:numPr>
        <w:spacing w:after="0"/>
      </w:pPr>
      <w:r w:rsidRPr="00BD0F74">
        <w:t>Confirm with Slingluff</w:t>
      </w:r>
      <w:r w:rsidR="00BD0F74">
        <w:t>; confirmed, follow rule to assign stage IV</w:t>
      </w:r>
    </w:p>
    <w:p w14:paraId="7BB860E5" w14:textId="69133856" w:rsidR="003849D7" w:rsidRDefault="00EA006F" w:rsidP="00A335E2">
      <w:pPr>
        <w:pStyle w:val="ListParagraph"/>
        <w:numPr>
          <w:ilvl w:val="1"/>
          <w:numId w:val="13"/>
        </w:numPr>
        <w:spacing w:after="0"/>
      </w:pPr>
      <w:r w:rsidRPr="00BD0F74">
        <w:t xml:space="preserve">Two patients not only have unknown age of distant mets, but also unknown age of regional skin mets, so these </w:t>
      </w:r>
      <w:r w:rsidR="00394290" w:rsidRPr="00BD0F74">
        <w:t xml:space="preserve">specimens </w:t>
      </w:r>
      <w:r w:rsidRPr="00BD0F74">
        <w:t xml:space="preserve">could represent </w:t>
      </w:r>
      <w:r w:rsidR="00BD0F74">
        <w:t xml:space="preserve">new primary or </w:t>
      </w:r>
      <w:r w:rsidRPr="00BD0F74">
        <w:t>stage III disease (AC2EJBKWJO</w:t>
      </w:r>
      <w:r w:rsidR="00BD0F74">
        <w:t xml:space="preserve"> (possible new primary)</w:t>
      </w:r>
      <w:r w:rsidRPr="00BD0F74">
        <w:t>, TIZXXXVCV9)</w:t>
      </w:r>
      <w:r w:rsidR="00394290" w:rsidRPr="00BD0F74">
        <w:t xml:space="preserve">, but unable to definitively determine with available information </w:t>
      </w:r>
    </w:p>
    <w:p w14:paraId="0B44DE3A" w14:textId="67AE88A0" w:rsidR="00BD0F74" w:rsidRDefault="00BD0F74" w:rsidP="00BD0F74">
      <w:pPr>
        <w:pStyle w:val="ListParagraph"/>
        <w:numPr>
          <w:ilvl w:val="2"/>
          <w:numId w:val="13"/>
        </w:numPr>
        <w:spacing w:after="0"/>
      </w:pPr>
      <w:r>
        <w:t>These 2 patient IDs should have Discrepancy = 1</w:t>
      </w:r>
    </w:p>
    <w:p w14:paraId="419E0D7E" w14:textId="057D16F5" w:rsidR="00BD0F74" w:rsidRPr="00BD0F74" w:rsidRDefault="00BD0F74" w:rsidP="00BD0F74">
      <w:pPr>
        <w:pStyle w:val="ListParagraph"/>
        <w:numPr>
          <w:ilvl w:val="2"/>
          <w:numId w:val="13"/>
        </w:numPr>
        <w:spacing w:after="0"/>
      </w:pPr>
      <w:r>
        <w:t xml:space="preserve">Patient ID </w:t>
      </w:r>
      <w:r w:rsidRPr="00BD0F74">
        <w:t>AC2EJBKWJO</w:t>
      </w:r>
      <w:r>
        <w:t xml:space="preserve"> should have Possible New Primary = 1</w:t>
      </w:r>
    </w:p>
    <w:sectPr w:rsidR="00BD0F74" w:rsidRPr="00BD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F76"/>
    <w:multiLevelType w:val="hybridMultilevel"/>
    <w:tmpl w:val="7FFE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E9F"/>
    <w:multiLevelType w:val="hybridMultilevel"/>
    <w:tmpl w:val="440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3C85"/>
    <w:multiLevelType w:val="hybridMultilevel"/>
    <w:tmpl w:val="F4D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1F6BAF"/>
    <w:multiLevelType w:val="hybridMultilevel"/>
    <w:tmpl w:val="D6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6"/>
  </w:num>
  <w:num w:numId="5">
    <w:abstractNumId w:val="15"/>
  </w:num>
  <w:num w:numId="6">
    <w:abstractNumId w:val="9"/>
  </w:num>
  <w:num w:numId="7">
    <w:abstractNumId w:val="19"/>
  </w:num>
  <w:num w:numId="8">
    <w:abstractNumId w:val="22"/>
  </w:num>
  <w:num w:numId="9">
    <w:abstractNumId w:val="2"/>
  </w:num>
  <w:num w:numId="10">
    <w:abstractNumId w:val="20"/>
  </w:num>
  <w:num w:numId="11">
    <w:abstractNumId w:val="14"/>
  </w:num>
  <w:num w:numId="12">
    <w:abstractNumId w:val="13"/>
  </w:num>
  <w:num w:numId="13">
    <w:abstractNumId w:val="21"/>
  </w:num>
  <w:num w:numId="14">
    <w:abstractNumId w:val="12"/>
  </w:num>
  <w:num w:numId="15">
    <w:abstractNumId w:val="11"/>
  </w:num>
  <w:num w:numId="16">
    <w:abstractNumId w:val="10"/>
  </w:num>
  <w:num w:numId="17">
    <w:abstractNumId w:val="17"/>
  </w:num>
  <w:num w:numId="18">
    <w:abstractNumId w:val="3"/>
  </w:num>
  <w:num w:numId="19">
    <w:abstractNumId w:val="6"/>
  </w:num>
  <w:num w:numId="20">
    <w:abstractNumId w:val="5"/>
  </w:num>
  <w:num w:numId="21">
    <w:abstractNumId w:val="18"/>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mer, Emily K  *HS">
    <w15:presenceInfo w15:providerId="AD" w15:userId="S::EKM4BR@uvahealth.org::87c5baa7-7572-4dfc-b0c2-45edca43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87B35"/>
    <w:rsid w:val="00090ABB"/>
    <w:rsid w:val="000A1A38"/>
    <w:rsid w:val="000A210B"/>
    <w:rsid w:val="000A5277"/>
    <w:rsid w:val="000B45C8"/>
    <w:rsid w:val="000B66A7"/>
    <w:rsid w:val="000C65D0"/>
    <w:rsid w:val="000C76BB"/>
    <w:rsid w:val="000D0800"/>
    <w:rsid w:val="000F1BE2"/>
    <w:rsid w:val="001065C8"/>
    <w:rsid w:val="00111B62"/>
    <w:rsid w:val="0014768B"/>
    <w:rsid w:val="00150B83"/>
    <w:rsid w:val="00163B62"/>
    <w:rsid w:val="00167E43"/>
    <w:rsid w:val="00185B44"/>
    <w:rsid w:val="00192D06"/>
    <w:rsid w:val="001A4D6C"/>
    <w:rsid w:val="001B03BC"/>
    <w:rsid w:val="001B4A3D"/>
    <w:rsid w:val="001B7E16"/>
    <w:rsid w:val="001C0B87"/>
    <w:rsid w:val="001C37B9"/>
    <w:rsid w:val="001C6D02"/>
    <w:rsid w:val="001C735C"/>
    <w:rsid w:val="001F010B"/>
    <w:rsid w:val="001F4EC3"/>
    <w:rsid w:val="001F6530"/>
    <w:rsid w:val="001F6C26"/>
    <w:rsid w:val="00203251"/>
    <w:rsid w:val="00212620"/>
    <w:rsid w:val="002217E1"/>
    <w:rsid w:val="00242523"/>
    <w:rsid w:val="002739E3"/>
    <w:rsid w:val="002846DA"/>
    <w:rsid w:val="002A1934"/>
    <w:rsid w:val="002D3875"/>
    <w:rsid w:val="002F0E22"/>
    <w:rsid w:val="002F1685"/>
    <w:rsid w:val="00330ECC"/>
    <w:rsid w:val="0034723B"/>
    <w:rsid w:val="00350F8D"/>
    <w:rsid w:val="003736F2"/>
    <w:rsid w:val="003807DA"/>
    <w:rsid w:val="00381FC7"/>
    <w:rsid w:val="003849D7"/>
    <w:rsid w:val="00386B81"/>
    <w:rsid w:val="00394290"/>
    <w:rsid w:val="003A12EF"/>
    <w:rsid w:val="003A2D6D"/>
    <w:rsid w:val="003A4302"/>
    <w:rsid w:val="003A5475"/>
    <w:rsid w:val="003B69EE"/>
    <w:rsid w:val="003B70D6"/>
    <w:rsid w:val="003E79D9"/>
    <w:rsid w:val="00400481"/>
    <w:rsid w:val="004159E3"/>
    <w:rsid w:val="004164F5"/>
    <w:rsid w:val="0042045A"/>
    <w:rsid w:val="0042184C"/>
    <w:rsid w:val="00423E99"/>
    <w:rsid w:val="0042645C"/>
    <w:rsid w:val="00431BD6"/>
    <w:rsid w:val="00434064"/>
    <w:rsid w:val="00435F60"/>
    <w:rsid w:val="00442624"/>
    <w:rsid w:val="00450B87"/>
    <w:rsid w:val="004510D1"/>
    <w:rsid w:val="004639B6"/>
    <w:rsid w:val="00465AD0"/>
    <w:rsid w:val="004664CB"/>
    <w:rsid w:val="0049664C"/>
    <w:rsid w:val="004A5367"/>
    <w:rsid w:val="004B031B"/>
    <w:rsid w:val="004B69B4"/>
    <w:rsid w:val="004B7168"/>
    <w:rsid w:val="004C58B7"/>
    <w:rsid w:val="004E04B2"/>
    <w:rsid w:val="004E4590"/>
    <w:rsid w:val="004F5358"/>
    <w:rsid w:val="00513DF2"/>
    <w:rsid w:val="00514535"/>
    <w:rsid w:val="00517D27"/>
    <w:rsid w:val="00520034"/>
    <w:rsid w:val="0057634E"/>
    <w:rsid w:val="005775FB"/>
    <w:rsid w:val="0058155A"/>
    <w:rsid w:val="005C14C9"/>
    <w:rsid w:val="005C6E9E"/>
    <w:rsid w:val="005D08C7"/>
    <w:rsid w:val="005D73D4"/>
    <w:rsid w:val="005F345F"/>
    <w:rsid w:val="006243E0"/>
    <w:rsid w:val="006301B3"/>
    <w:rsid w:val="006338D3"/>
    <w:rsid w:val="00634ADC"/>
    <w:rsid w:val="006539AA"/>
    <w:rsid w:val="00660D5C"/>
    <w:rsid w:val="00671141"/>
    <w:rsid w:val="006C06BA"/>
    <w:rsid w:val="006C764E"/>
    <w:rsid w:val="006D69F9"/>
    <w:rsid w:val="006E1E03"/>
    <w:rsid w:val="006E71A4"/>
    <w:rsid w:val="006F21A4"/>
    <w:rsid w:val="007176AE"/>
    <w:rsid w:val="0073680B"/>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57ECB"/>
    <w:rsid w:val="00860D68"/>
    <w:rsid w:val="00886889"/>
    <w:rsid w:val="00894975"/>
    <w:rsid w:val="00896809"/>
    <w:rsid w:val="008A2E75"/>
    <w:rsid w:val="008A3CB1"/>
    <w:rsid w:val="008A6903"/>
    <w:rsid w:val="008B2A69"/>
    <w:rsid w:val="008C74B8"/>
    <w:rsid w:val="008E7090"/>
    <w:rsid w:val="008F5909"/>
    <w:rsid w:val="008F78DB"/>
    <w:rsid w:val="00925D99"/>
    <w:rsid w:val="009339AA"/>
    <w:rsid w:val="00952657"/>
    <w:rsid w:val="00982329"/>
    <w:rsid w:val="009831F5"/>
    <w:rsid w:val="00993015"/>
    <w:rsid w:val="00996CFD"/>
    <w:rsid w:val="009B19E9"/>
    <w:rsid w:val="009B43F3"/>
    <w:rsid w:val="009B7758"/>
    <w:rsid w:val="009C6C4B"/>
    <w:rsid w:val="00A070CB"/>
    <w:rsid w:val="00A223E8"/>
    <w:rsid w:val="00A254CF"/>
    <w:rsid w:val="00A32551"/>
    <w:rsid w:val="00A460BB"/>
    <w:rsid w:val="00A61BDD"/>
    <w:rsid w:val="00A63E76"/>
    <w:rsid w:val="00A66778"/>
    <w:rsid w:val="00A8384E"/>
    <w:rsid w:val="00A96899"/>
    <w:rsid w:val="00AB788C"/>
    <w:rsid w:val="00AE29E6"/>
    <w:rsid w:val="00AE6AC8"/>
    <w:rsid w:val="00AF3E7C"/>
    <w:rsid w:val="00AF4E54"/>
    <w:rsid w:val="00AF6E66"/>
    <w:rsid w:val="00B02C54"/>
    <w:rsid w:val="00B05B1E"/>
    <w:rsid w:val="00B153A2"/>
    <w:rsid w:val="00B174CE"/>
    <w:rsid w:val="00B252C2"/>
    <w:rsid w:val="00B453BC"/>
    <w:rsid w:val="00B458D0"/>
    <w:rsid w:val="00B52587"/>
    <w:rsid w:val="00B67F1B"/>
    <w:rsid w:val="00B74E97"/>
    <w:rsid w:val="00B767EB"/>
    <w:rsid w:val="00B828EE"/>
    <w:rsid w:val="00BA7661"/>
    <w:rsid w:val="00BC0129"/>
    <w:rsid w:val="00BC7068"/>
    <w:rsid w:val="00BD0F74"/>
    <w:rsid w:val="00BD2C6C"/>
    <w:rsid w:val="00BF5DF3"/>
    <w:rsid w:val="00C029E3"/>
    <w:rsid w:val="00C20DBA"/>
    <w:rsid w:val="00C272B6"/>
    <w:rsid w:val="00C2741E"/>
    <w:rsid w:val="00C342E1"/>
    <w:rsid w:val="00C41232"/>
    <w:rsid w:val="00C64535"/>
    <w:rsid w:val="00C75277"/>
    <w:rsid w:val="00C75AD9"/>
    <w:rsid w:val="00C8610A"/>
    <w:rsid w:val="00C9029A"/>
    <w:rsid w:val="00C9088A"/>
    <w:rsid w:val="00CA0DB9"/>
    <w:rsid w:val="00CA17A4"/>
    <w:rsid w:val="00CB4385"/>
    <w:rsid w:val="00CC4729"/>
    <w:rsid w:val="00CC63E1"/>
    <w:rsid w:val="00CD2F37"/>
    <w:rsid w:val="00CE2861"/>
    <w:rsid w:val="00D43922"/>
    <w:rsid w:val="00D47AA5"/>
    <w:rsid w:val="00D54050"/>
    <w:rsid w:val="00D67B89"/>
    <w:rsid w:val="00D81933"/>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1A63"/>
    <w:rsid w:val="00E472EE"/>
    <w:rsid w:val="00E5352A"/>
    <w:rsid w:val="00E57304"/>
    <w:rsid w:val="00E607AF"/>
    <w:rsid w:val="00E71353"/>
    <w:rsid w:val="00E72AB9"/>
    <w:rsid w:val="00E85188"/>
    <w:rsid w:val="00E953C8"/>
    <w:rsid w:val="00EA006F"/>
    <w:rsid w:val="00EA0169"/>
    <w:rsid w:val="00EA667F"/>
    <w:rsid w:val="00EB2816"/>
    <w:rsid w:val="00EC205D"/>
    <w:rsid w:val="00EC48FE"/>
    <w:rsid w:val="00EE2E7D"/>
    <w:rsid w:val="00EE3460"/>
    <w:rsid w:val="00EF7B51"/>
    <w:rsid w:val="00F03403"/>
    <w:rsid w:val="00F11903"/>
    <w:rsid w:val="00F20D51"/>
    <w:rsid w:val="00F61918"/>
    <w:rsid w:val="00F7272A"/>
    <w:rsid w:val="00F73139"/>
    <w:rsid w:val="00F86258"/>
    <w:rsid w:val="00F95343"/>
    <w:rsid w:val="00F9622D"/>
    <w:rsid w:val="00FA58F1"/>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6140</Words>
  <Characters>34999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Ninmer, Emily K  *HS</cp:lastModifiedBy>
  <cp:revision>4</cp:revision>
  <dcterms:created xsi:type="dcterms:W3CDTF">2025-06-27T15:52:00Z</dcterms:created>
  <dcterms:modified xsi:type="dcterms:W3CDTF">2025-06-27T16:27:00Z</dcterms:modified>
</cp:coreProperties>
</file>